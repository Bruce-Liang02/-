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706A8" w14:textId="77777777" w:rsidR="00AD5D8D" w:rsidRDefault="00AD5D8D">
      <w:pPr>
        <w:snapToGrid w:val="0"/>
        <w:spacing w:line="360" w:lineRule="auto"/>
        <w:rPr>
          <w:rFonts w:ascii="黑体" w:eastAsia="黑体" w:hAnsi="黑体" w:cs="Arial"/>
          <w:sz w:val="28"/>
          <w:szCs w:val="24"/>
        </w:rPr>
      </w:pPr>
    </w:p>
    <w:p w14:paraId="260731A6" w14:textId="77777777" w:rsidR="00AD5D8D" w:rsidRDefault="00D53C21">
      <w:pPr>
        <w:snapToGrid w:val="0"/>
        <w:spacing w:line="360" w:lineRule="auto"/>
        <w:ind w:left="1560"/>
        <w:rPr>
          <w:rFonts w:ascii="黑体" w:eastAsia="黑体" w:hAnsi="黑体" w:cs="Arial"/>
          <w:sz w:val="28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87EEB5" wp14:editId="7CDD8984">
            <wp:simplePos x="0" y="0"/>
            <wp:positionH relativeFrom="margin">
              <wp:posOffset>-133350</wp:posOffset>
            </wp:positionH>
            <wp:positionV relativeFrom="margin">
              <wp:posOffset>0</wp:posOffset>
            </wp:positionV>
            <wp:extent cx="989330" cy="1237615"/>
            <wp:effectExtent l="0" t="0" r="1270" b="635"/>
            <wp:wrapSquare wrapText="bothSides"/>
            <wp:docPr id="1" name="图片 1" descr="001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院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Arial" w:hint="eastAsia"/>
          <w:sz w:val="28"/>
          <w:szCs w:val="24"/>
        </w:rPr>
        <w:t xml:space="preserve">项目编号： </w:t>
      </w:r>
      <w:r>
        <w:rPr>
          <w:rFonts w:ascii="黑体" w:eastAsia="黑体" w:hAnsi="黑体" w:cs="Arial"/>
          <w:sz w:val="28"/>
          <w:szCs w:val="24"/>
        </w:rPr>
        <w:t xml:space="preserve"> </w:t>
      </w:r>
    </w:p>
    <w:p w14:paraId="7D08863E" w14:textId="77777777" w:rsidR="00AD5D8D" w:rsidRDefault="00D53C21">
      <w:pPr>
        <w:snapToGrid w:val="0"/>
        <w:spacing w:line="360" w:lineRule="auto"/>
        <w:ind w:left="1560"/>
        <w:rPr>
          <w:rFonts w:ascii="黑体" w:eastAsia="黑体" w:hAnsi="黑体" w:cs="Arial"/>
          <w:sz w:val="28"/>
          <w:szCs w:val="24"/>
        </w:rPr>
      </w:pPr>
      <w:r>
        <w:rPr>
          <w:rFonts w:ascii="黑体" w:eastAsia="黑体" w:hAnsi="黑体" w:cs="Arial" w:hint="eastAsia"/>
          <w:sz w:val="28"/>
          <w:szCs w:val="24"/>
        </w:rPr>
        <w:t>所属领域</w:t>
      </w:r>
      <w:r>
        <w:rPr>
          <w:rFonts w:ascii="宋体" w:hAnsi="宋体" w:cs="Arial" w:hint="eastAsia"/>
          <w:sz w:val="28"/>
          <w:szCs w:val="24"/>
        </w:rPr>
        <w:t>:□</w:t>
      </w:r>
      <w:r>
        <w:rPr>
          <w:rFonts w:ascii="宋体" w:hAnsi="宋体" w:cs="Arial"/>
          <w:sz w:val="28"/>
          <w:szCs w:val="24"/>
        </w:rPr>
        <w:t xml:space="preserve">外科 </w:t>
      </w:r>
      <w:r>
        <w:rPr>
          <w:rFonts w:ascii="宋体" w:hAnsi="宋体" w:cs="Arial" w:hint="eastAsia"/>
          <w:sz w:val="28"/>
          <w:szCs w:val="24"/>
        </w:rPr>
        <w:t>□内科 □其它 □护理 □医技</w:t>
      </w:r>
      <w:r>
        <w:rPr>
          <w:rFonts w:ascii="黑体" w:eastAsia="黑体" w:hAnsi="黑体" w:cs="Arial"/>
          <w:sz w:val="28"/>
          <w:szCs w:val="24"/>
        </w:rPr>
        <w:t xml:space="preserve"> </w:t>
      </w:r>
    </w:p>
    <w:p w14:paraId="4B12E9AA" w14:textId="77777777" w:rsidR="00AD5D8D" w:rsidRDefault="00AD5D8D">
      <w:pPr>
        <w:snapToGrid w:val="0"/>
        <w:spacing w:line="360" w:lineRule="auto"/>
        <w:ind w:left="1560"/>
        <w:rPr>
          <w:rFonts w:ascii="黑体" w:eastAsia="黑体" w:hAnsi="黑体" w:cs="Arial"/>
          <w:sz w:val="28"/>
          <w:szCs w:val="24"/>
        </w:rPr>
      </w:pPr>
    </w:p>
    <w:p w14:paraId="2F9B0363" w14:textId="77777777" w:rsidR="00AD5D8D" w:rsidRDefault="00D53C21">
      <w:pPr>
        <w:snapToGrid w:val="0"/>
        <w:spacing w:line="360" w:lineRule="auto"/>
        <w:jc w:val="center"/>
        <w:rPr>
          <w:rFonts w:ascii="黑体" w:eastAsia="黑体"/>
          <w:bCs/>
          <w:sz w:val="44"/>
        </w:rPr>
      </w:pPr>
      <w:ins w:id="0" w:author="WPS_1650464346" w:date="2022-05-18T16:07:00Z">
        <w:r>
          <w:rPr>
            <w:rFonts w:ascii="黑体" w:eastAsia="黑体" w:hint="eastAsia"/>
            <w:bCs/>
            <w:sz w:val="44"/>
          </w:rPr>
          <w:t>中国医学科学院临床与转化医学研究专项</w:t>
        </w:r>
      </w:ins>
      <w:del w:id="1" w:author="WPS_1650464346" w:date="2022-05-18T16:07:00Z">
        <w:r>
          <w:rPr>
            <w:rFonts w:ascii="黑体" w:eastAsia="黑体" w:hint="eastAsia"/>
            <w:bCs/>
            <w:sz w:val="44"/>
          </w:rPr>
          <w:delText>中国医学科学院临床与转化医学研究专项</w:delText>
        </w:r>
      </w:del>
      <w:r>
        <w:rPr>
          <w:rFonts w:ascii="黑体" w:eastAsia="黑体" w:hint="eastAsia"/>
          <w:bCs/>
          <w:sz w:val="44"/>
        </w:rPr>
        <w:t>项目目标任务书</w:t>
      </w:r>
    </w:p>
    <w:p w14:paraId="68DDC4A1" w14:textId="77777777" w:rsidR="00AD5D8D" w:rsidRDefault="00AD5D8D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1ECD4243" w14:textId="77777777" w:rsidR="00AD5D8D" w:rsidRDefault="00AD5D8D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4373BBC9" w14:textId="77777777" w:rsidR="00AD5D8D" w:rsidRDefault="00D53C21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项目名称：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承担单位：（公章）</w:t>
      </w:r>
    </w:p>
    <w:p w14:paraId="49F7F7BE" w14:textId="77777777" w:rsidR="00AD5D8D" w:rsidRDefault="00D53C21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项目负责人：（签字）</w:t>
      </w:r>
    </w:p>
    <w:p w14:paraId="48E8192D" w14:textId="77777777" w:rsidR="00AD5D8D" w:rsidRDefault="00D53C21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项目执行期限：</w:t>
      </w:r>
    </w:p>
    <w:p w14:paraId="0B1AB56F" w14:textId="77777777" w:rsidR="00AD5D8D" w:rsidRDefault="00D53C21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0"/>
          <w:szCs w:val="30"/>
        </w:rPr>
        <w:t>填报日期：</w:t>
      </w:r>
      <w:bookmarkStart w:id="2" w:name="img_00001"/>
      <w:bookmarkStart w:id="3" w:name="barcode"/>
      <w:bookmarkEnd w:id="2"/>
      <w:bookmarkEnd w:id="3"/>
    </w:p>
    <w:p w14:paraId="1AAF0DE3" w14:textId="77777777" w:rsidR="00AD5D8D" w:rsidRDefault="00AD5D8D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48B47789" w14:textId="77777777" w:rsidR="00AD5D8D" w:rsidRDefault="00AD5D8D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4E5A93D7" w14:textId="77777777" w:rsidR="00AD5D8D" w:rsidRDefault="00D53C21">
      <w:pPr>
        <w:snapToGrid w:val="0"/>
        <w:spacing w:line="360" w:lineRule="auto"/>
        <w:ind w:firstLineChars="1000" w:firstLine="3000"/>
        <w:outlineLvl w:val="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中国医学科学院制</w:t>
      </w:r>
    </w:p>
    <w:p w14:paraId="6C7B8FA2" w14:textId="77777777" w:rsidR="00AD5D8D" w:rsidRDefault="00D53C21">
      <w:pPr>
        <w:snapToGrid w:val="0"/>
        <w:spacing w:line="360" w:lineRule="auto"/>
        <w:jc w:val="center"/>
        <w:outlineLvl w:val="0"/>
        <w:rPr>
          <w:rFonts w:ascii="黑体" w:eastAsia="黑体" w:hAnsi="宋体"/>
          <w:sz w:val="30"/>
          <w:szCs w:val="30"/>
        </w:rPr>
        <w:sectPr w:rsidR="00AD5D8D">
          <w:headerReference w:type="even" r:id="rId8"/>
          <w:footerReference w:type="even" r:id="rId9"/>
          <w:headerReference w:type="first" r:id="rId10"/>
          <w:footerReference w:type="first" r:id="rId11"/>
          <w:pgSz w:w="11906" w:h="16838"/>
          <w:pgMar w:top="1440" w:right="1800" w:bottom="1440" w:left="1800" w:header="600" w:footer="992" w:gutter="0"/>
          <w:cols w:space="425"/>
          <w:docGrid w:type="lines" w:linePitch="312"/>
        </w:sectPr>
      </w:pPr>
      <w:r>
        <w:rPr>
          <w:rFonts w:ascii="黑体" w:eastAsia="黑体" w:hAnsi="宋体"/>
          <w:sz w:val="30"/>
          <w:szCs w:val="30"/>
        </w:rPr>
        <w:t>二〇二</w:t>
      </w:r>
      <w:ins w:id="4" w:author="WPS_1650464346" w:date="2022-05-18T16:08:00Z">
        <w:r>
          <w:rPr>
            <w:rFonts w:ascii="黑体" w:eastAsia="黑体" w:hAnsi="宋体" w:hint="eastAsia"/>
            <w:sz w:val="30"/>
            <w:szCs w:val="30"/>
            <w:lang w:eastAsia="zh-Hans"/>
          </w:rPr>
          <w:t>二</w:t>
        </w:r>
      </w:ins>
      <w:del w:id="5" w:author="WPS_1650464346" w:date="2022-05-18T16:08:00Z">
        <w:r>
          <w:rPr>
            <w:rFonts w:ascii="黑体" w:eastAsia="黑体" w:hAnsi="宋体"/>
            <w:sz w:val="30"/>
            <w:szCs w:val="30"/>
          </w:rPr>
          <w:delText>一</w:delText>
        </w:r>
      </w:del>
      <w:r>
        <w:rPr>
          <w:rFonts w:ascii="黑体" w:eastAsia="黑体" w:hAnsi="宋体" w:hint="eastAsia"/>
          <w:sz w:val="30"/>
          <w:szCs w:val="30"/>
        </w:rPr>
        <w:t xml:space="preserve">年    </w:t>
      </w:r>
    </w:p>
    <w:p w14:paraId="5B42358F" w14:textId="77777777" w:rsidR="00AD5D8D" w:rsidRDefault="00D53C21">
      <w:pPr>
        <w:snapToGrid w:val="0"/>
        <w:spacing w:line="360" w:lineRule="auto"/>
        <w:ind w:firstLineChars="900" w:firstLine="3240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t>填写说明</w:t>
      </w:r>
    </w:p>
    <w:p w14:paraId="160D8498" w14:textId="77777777" w:rsidR="00AD5D8D" w:rsidRDefault="00AD5D8D">
      <w:pPr>
        <w:snapToGrid w:val="0"/>
        <w:spacing w:line="360" w:lineRule="auto"/>
        <w:jc w:val="center"/>
        <w:outlineLvl w:val="0"/>
        <w:rPr>
          <w:rFonts w:eastAsia="仿宋_GB2312"/>
          <w:sz w:val="28"/>
        </w:rPr>
      </w:pPr>
    </w:p>
    <w:p w14:paraId="1FA4864D" w14:textId="249664F5" w:rsidR="00AD5D8D" w:rsidRDefault="00D53C21">
      <w:pPr>
        <w:widowControl/>
        <w:snapToGrid w:val="0"/>
        <w:spacing w:line="360" w:lineRule="auto"/>
        <w:ind w:firstLineChars="200" w:firstLine="562"/>
        <w:jc w:val="left"/>
        <w:rPr>
          <w:rFonts w:eastAsia="黑体"/>
          <w:b/>
          <w:color w:val="000000"/>
          <w:sz w:val="28"/>
          <w:szCs w:val="28"/>
        </w:rPr>
      </w:pPr>
      <w:r>
        <w:rPr>
          <w:rFonts w:eastAsia="黑体" w:hint="eastAsia"/>
          <w:b/>
          <w:color w:val="000000"/>
          <w:sz w:val="28"/>
          <w:szCs w:val="28"/>
        </w:rPr>
        <w:t>目标</w:t>
      </w:r>
      <w:r>
        <w:rPr>
          <w:rFonts w:eastAsia="黑体"/>
          <w:b/>
          <w:color w:val="000000"/>
          <w:sz w:val="28"/>
          <w:szCs w:val="28"/>
        </w:rPr>
        <w:t>任务书必须依据通过综合评审的项目申</w:t>
      </w:r>
      <w:r>
        <w:rPr>
          <w:rFonts w:eastAsia="黑体" w:hint="eastAsia"/>
          <w:b/>
          <w:color w:val="000000"/>
          <w:sz w:val="28"/>
          <w:szCs w:val="28"/>
        </w:rPr>
        <w:t>报</w:t>
      </w:r>
      <w:r>
        <w:rPr>
          <w:rFonts w:eastAsia="黑体"/>
          <w:b/>
          <w:color w:val="000000"/>
          <w:sz w:val="28"/>
          <w:szCs w:val="28"/>
        </w:rPr>
        <w:t>书</w:t>
      </w:r>
      <w:ins w:id="6" w:author="Wang Wei" w:date="2022-06-04T13:39:00Z">
        <w:r w:rsidR="003028AA">
          <w:rPr>
            <w:rFonts w:eastAsia="黑体" w:hint="eastAsia"/>
            <w:b/>
            <w:color w:val="000000"/>
            <w:sz w:val="28"/>
            <w:szCs w:val="28"/>
          </w:rPr>
          <w:t>及评审意见</w:t>
        </w:r>
      </w:ins>
      <w:r>
        <w:rPr>
          <w:rFonts w:eastAsia="黑体"/>
          <w:b/>
          <w:color w:val="000000"/>
          <w:sz w:val="28"/>
          <w:szCs w:val="28"/>
        </w:rPr>
        <w:t>如实填写，不得</w:t>
      </w:r>
      <w:del w:id="7" w:author="Wang Wei" w:date="2022-06-04T13:39:00Z">
        <w:r w:rsidDel="003028AA">
          <w:rPr>
            <w:rFonts w:eastAsia="黑体" w:hint="eastAsia"/>
            <w:b/>
            <w:color w:val="000000"/>
            <w:sz w:val="28"/>
            <w:szCs w:val="28"/>
          </w:rPr>
          <w:delText>随意</w:delText>
        </w:r>
      </w:del>
      <w:ins w:id="8" w:author="Wang Wei" w:date="2022-06-04T13:39:00Z">
        <w:r w:rsidR="003028AA">
          <w:rPr>
            <w:rFonts w:eastAsia="黑体" w:hint="eastAsia"/>
            <w:b/>
            <w:color w:val="000000"/>
            <w:sz w:val="28"/>
            <w:szCs w:val="28"/>
          </w:rPr>
          <w:t>自行</w:t>
        </w:r>
      </w:ins>
      <w:r>
        <w:rPr>
          <w:rFonts w:eastAsia="黑体"/>
          <w:b/>
          <w:color w:val="000000"/>
          <w:sz w:val="28"/>
          <w:szCs w:val="28"/>
        </w:rPr>
        <w:t>变更内容。</w:t>
      </w:r>
    </w:p>
    <w:p w14:paraId="05C0EB9A" w14:textId="601D62C3" w:rsidR="00AD5D8D" w:rsidRDefault="00D53C21">
      <w:pPr>
        <w:pStyle w:val="1"/>
        <w:snapToGrid w:val="0"/>
        <w:spacing w:after="0" w:line="360" w:lineRule="auto"/>
        <w:ind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1.</w:t>
      </w:r>
      <w:r>
        <w:rPr>
          <w:rFonts w:ascii="仿宋_GB2312" w:eastAsia="仿宋_GB2312" w:hAnsi="仿宋_GB2312" w:cs="仿宋_GB2312" w:hint="eastAsia"/>
          <w:sz w:val="28"/>
          <w:szCs w:val="28"/>
        </w:rPr>
        <w:t>承担单位为</w:t>
      </w:r>
      <w:del w:id="9" w:author="Wang Wei" w:date="2022-06-04T13:39:00Z">
        <w:r w:rsidDel="003028AA">
          <w:rPr>
            <w:rFonts w:ascii="仿宋_GB2312" w:eastAsia="仿宋_GB2312" w:hAnsi="仿宋_GB2312" w:cs="仿宋_GB2312" w:hint="eastAsia"/>
            <w:sz w:val="28"/>
            <w:szCs w:val="28"/>
          </w:rPr>
          <w:delText>任务</w:delText>
        </w:r>
      </w:del>
      <w:ins w:id="10" w:author="Wang Wei" w:date="2022-06-04T13:39:00Z">
        <w:r w:rsidR="003028AA">
          <w:rPr>
            <w:rFonts w:ascii="仿宋_GB2312" w:eastAsia="仿宋_GB2312" w:hAnsi="仿宋_GB2312" w:cs="仿宋_GB2312" w:hint="eastAsia"/>
            <w:sz w:val="28"/>
            <w:szCs w:val="28"/>
          </w:rPr>
          <w:t>项目</w:t>
        </w:r>
      </w:ins>
      <w:r>
        <w:rPr>
          <w:rFonts w:ascii="仿宋_GB2312" w:eastAsia="仿宋_GB2312" w:hAnsi="仿宋_GB2312" w:cs="仿宋_GB2312" w:hint="eastAsia"/>
          <w:sz w:val="28"/>
          <w:szCs w:val="28"/>
        </w:rPr>
        <w:t>组织实施的责任单位，目标任务书由承担单位组织填写，编写人员应客观、真实地填报有关数据，尊重他人知识产权，遵守国家有关知识产权法律法规。</w:t>
      </w:r>
    </w:p>
    <w:p w14:paraId="551B2C31" w14:textId="2275C3A6" w:rsidR="00AD5D8D" w:rsidRDefault="00D53C21">
      <w:pPr>
        <w:pStyle w:val="1"/>
        <w:snapToGrid w:val="0"/>
        <w:spacing w:after="0" w:line="360" w:lineRule="auto"/>
        <w:ind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</w:t>
      </w:r>
      <w:del w:id="11" w:author="Wang Wei" w:date="2022-06-04T13:39:00Z">
        <w:r w:rsidDel="003028AA">
          <w:rPr>
            <w:rFonts w:ascii="仿宋_GB2312" w:eastAsia="仿宋_GB2312" w:hAnsi="仿宋_GB2312" w:cs="仿宋_GB2312" w:hint="eastAsia"/>
            <w:sz w:val="28"/>
            <w:szCs w:val="28"/>
          </w:rPr>
          <w:delText>任务</w:delText>
        </w:r>
      </w:del>
      <w:ins w:id="12" w:author="Wang Wei" w:date="2022-06-04T13:39:00Z">
        <w:r w:rsidR="003028AA">
          <w:rPr>
            <w:rFonts w:ascii="仿宋_GB2312" w:eastAsia="仿宋_GB2312" w:hAnsi="仿宋_GB2312" w:cs="仿宋_GB2312" w:hint="eastAsia"/>
            <w:sz w:val="28"/>
            <w:szCs w:val="28"/>
          </w:rPr>
          <w:t>项目</w:t>
        </w:r>
      </w:ins>
      <w:r>
        <w:rPr>
          <w:rFonts w:ascii="仿宋_GB2312" w:eastAsia="仿宋_GB2312" w:hAnsi="仿宋_GB2312" w:cs="仿宋_GB2312" w:hint="eastAsia"/>
          <w:sz w:val="28"/>
          <w:szCs w:val="28"/>
        </w:rPr>
        <w:t>负责人应承诺研究的真实性、实验材料和知识产权共享，并在所有上报的目标任务书中亲笔签字。对于伪造、篡改科学数据，抄袭他人著作、论文或者剽窃他人科研成果等科研不端行为，一经查实，将取消项目，并记入信用记录。</w:t>
      </w:r>
    </w:p>
    <w:p w14:paraId="0E7B24F4" w14:textId="5133534B" w:rsidR="00AD5D8D" w:rsidRDefault="00D53C21">
      <w:pPr>
        <w:widowControl/>
        <w:ind w:firstLineChars="200"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</w:rPr>
        <w:t>.项目经费以中国医学科学院医学与健康科技创新工程批复的</w:t>
      </w:r>
      <w:del w:id="13" w:author="Wang Wei" w:date="2022-06-04T13:39:00Z">
        <w:r w:rsidDel="003028AA">
          <w:rPr>
            <w:rFonts w:ascii="仿宋_GB2312" w:eastAsia="仿宋_GB2312" w:hAnsi="仿宋_GB2312" w:cs="仿宋_GB2312" w:hint="eastAsia"/>
            <w:sz w:val="28"/>
            <w:szCs w:val="28"/>
          </w:rPr>
          <w:delText>名</w:delText>
        </w:r>
      </w:del>
      <w:r>
        <w:rPr>
          <w:rFonts w:ascii="仿宋_GB2312" w:eastAsia="仿宋_GB2312" w:hAnsi="仿宋_GB2312" w:cs="仿宋_GB2312" w:hint="eastAsia"/>
          <w:sz w:val="28"/>
          <w:szCs w:val="28"/>
        </w:rPr>
        <w:t>经费数</w:t>
      </w:r>
      <w:r>
        <w:rPr>
          <w:rFonts w:ascii="仿宋_GB2312" w:eastAsia="仿宋_GB2312" w:hAnsi="仿宋_GB2312" w:cs="仿宋_GB2312"/>
          <w:sz w:val="28"/>
          <w:szCs w:val="28"/>
        </w:rPr>
        <w:t>为准</w:t>
      </w:r>
      <w:del w:id="14" w:author="Wang Wei" w:date="2022-06-04T13:39:00Z">
        <w:r w:rsidDel="003028AA">
          <w:rPr>
            <w:rFonts w:ascii="仿宋_GB2312" w:eastAsia="仿宋_GB2312" w:hAnsi="仿宋_GB2312" w:cs="仿宋_GB2312" w:hint="eastAsia"/>
            <w:sz w:val="28"/>
            <w:szCs w:val="28"/>
          </w:rPr>
          <w:delText>，各年度经费依据当年财政部拨款情况，由中国医学科学院核定后拨付</w:delText>
        </w:r>
      </w:del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14:paraId="25454D41" w14:textId="77777777" w:rsidR="00AD5D8D" w:rsidRDefault="00D53C21">
      <w:pPr>
        <w:pStyle w:val="1"/>
        <w:snapToGrid w:val="0"/>
        <w:spacing w:after="0" w:line="360" w:lineRule="auto"/>
        <w:ind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.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任务书</w:t>
      </w:r>
      <w:r>
        <w:rPr>
          <w:rFonts w:ascii="仿宋_GB2312" w:eastAsia="仿宋_GB2312" w:hAnsi="仿宋_GB2312" w:cs="仿宋_GB2312"/>
          <w:sz w:val="28"/>
          <w:szCs w:val="28"/>
        </w:rPr>
        <w:t>需完整</w:t>
      </w:r>
      <w:proofErr w:type="gramEnd"/>
      <w:r>
        <w:rPr>
          <w:rFonts w:ascii="仿宋_GB2312" w:eastAsia="仿宋_GB2312" w:hAnsi="仿宋_GB2312" w:cs="仿宋_GB2312"/>
          <w:sz w:val="28"/>
          <w:szCs w:val="28"/>
        </w:rPr>
        <w:t>填写</w:t>
      </w:r>
      <w:r>
        <w:rPr>
          <w:rFonts w:ascii="仿宋_GB2312" w:eastAsia="仿宋_GB2312" w:hAnsi="仿宋_GB2312" w:cs="仿宋_GB2312" w:hint="eastAsia"/>
          <w:sz w:val="28"/>
          <w:szCs w:val="28"/>
        </w:rPr>
        <w:t>不得</w:t>
      </w:r>
      <w:r>
        <w:rPr>
          <w:rFonts w:ascii="仿宋_GB2312" w:eastAsia="仿宋_GB2312" w:hAnsi="仿宋_GB2312" w:cs="仿宋_GB2312"/>
          <w:sz w:val="28"/>
          <w:szCs w:val="28"/>
        </w:rPr>
        <w:t>空缺，如</w:t>
      </w:r>
      <w:r>
        <w:rPr>
          <w:rFonts w:ascii="仿宋_GB2312" w:eastAsia="仿宋_GB2312" w:hAnsi="仿宋_GB2312" w:cs="仿宋_GB2312" w:hint="eastAsia"/>
          <w:sz w:val="28"/>
          <w:szCs w:val="28"/>
        </w:rPr>
        <w:t>不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涉及</w:t>
      </w:r>
      <w:r>
        <w:rPr>
          <w:rFonts w:ascii="仿宋_GB2312" w:eastAsia="仿宋_GB2312" w:hAnsi="仿宋_GB2312" w:cs="仿宋_GB2312"/>
          <w:sz w:val="28"/>
          <w:szCs w:val="28"/>
        </w:rPr>
        <w:t>请</w:t>
      </w:r>
      <w:proofErr w:type="gramEnd"/>
      <w:r>
        <w:rPr>
          <w:rFonts w:ascii="仿宋_GB2312" w:eastAsia="仿宋_GB2312" w:hAnsi="仿宋_GB2312" w:cs="仿宋_GB2312"/>
          <w:sz w:val="28"/>
          <w:szCs w:val="28"/>
        </w:rPr>
        <w:t>填</w:t>
      </w:r>
      <w:r>
        <w:rPr>
          <w:rFonts w:ascii="仿宋_GB2312" w:eastAsia="仿宋_GB2312" w:hAnsi="仿宋_GB2312" w:cs="仿宋_GB2312" w:hint="eastAsia"/>
          <w:sz w:val="28"/>
          <w:szCs w:val="28"/>
        </w:rPr>
        <w:t>“无”。</w:t>
      </w:r>
    </w:p>
    <w:p w14:paraId="6EB17B52" w14:textId="77777777" w:rsidR="00AD5D8D" w:rsidRDefault="00D53C21">
      <w:pPr>
        <w:pStyle w:val="1"/>
        <w:snapToGrid w:val="0"/>
        <w:spacing w:after="0" w:line="360" w:lineRule="auto"/>
        <w:ind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5</w:t>
      </w:r>
      <w:r>
        <w:rPr>
          <w:rFonts w:ascii="仿宋_GB2312" w:eastAsia="仿宋_GB2312" w:hAnsi="仿宋_GB2312" w:cs="仿宋_GB2312" w:hint="eastAsia"/>
          <w:sz w:val="28"/>
          <w:szCs w:val="28"/>
        </w:rPr>
        <w:t>.任务书甲方</w:t>
      </w:r>
      <w:r>
        <w:rPr>
          <w:rFonts w:ascii="仿宋_GB2312" w:eastAsia="仿宋_GB2312" w:hAnsi="仿宋_GB2312" w:cs="仿宋_GB2312"/>
          <w:sz w:val="28"/>
          <w:szCs w:val="28"/>
        </w:rPr>
        <w:t>为</w:t>
      </w:r>
      <w:r>
        <w:rPr>
          <w:rFonts w:ascii="仿宋_GB2312" w:eastAsia="仿宋_GB2312" w:hAnsi="仿宋_GB2312" w:cs="仿宋_GB2312" w:hint="eastAsia"/>
          <w:sz w:val="28"/>
          <w:szCs w:val="28"/>
        </w:rPr>
        <w:t>项目</w:t>
      </w:r>
      <w:r>
        <w:rPr>
          <w:rFonts w:ascii="仿宋_GB2312" w:eastAsia="仿宋_GB2312" w:hAnsi="仿宋_GB2312" w:cs="仿宋_GB2312"/>
          <w:sz w:val="28"/>
          <w:szCs w:val="28"/>
        </w:rPr>
        <w:t>组织单位——中国</w:t>
      </w:r>
      <w:r>
        <w:rPr>
          <w:rFonts w:ascii="仿宋_GB2312" w:eastAsia="仿宋_GB2312" w:hAnsi="仿宋_GB2312" w:cs="仿宋_GB2312" w:hint="eastAsia"/>
          <w:sz w:val="28"/>
          <w:szCs w:val="28"/>
        </w:rPr>
        <w:t>医学</w:t>
      </w:r>
      <w:r>
        <w:rPr>
          <w:rFonts w:ascii="仿宋_GB2312" w:eastAsia="仿宋_GB2312" w:hAnsi="仿宋_GB2312" w:cs="仿宋_GB2312"/>
          <w:sz w:val="28"/>
          <w:szCs w:val="28"/>
        </w:rPr>
        <w:t>科学院，乙方为项目承担单位，丙方为项目负责人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14:paraId="29D4E849" w14:textId="77777777" w:rsidR="00AD5D8D" w:rsidRDefault="00D53C21">
      <w:pPr>
        <w:pStyle w:val="1"/>
        <w:snapToGrid w:val="0"/>
        <w:spacing w:after="0" w:line="360" w:lineRule="auto"/>
        <w:ind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6</w:t>
      </w:r>
      <w:r>
        <w:rPr>
          <w:rFonts w:ascii="仿宋_GB2312" w:eastAsia="仿宋_GB2312" w:hAnsi="仿宋_GB2312" w:cs="仿宋_GB2312" w:hint="eastAsia"/>
          <w:sz w:val="28"/>
          <w:szCs w:val="28"/>
        </w:rPr>
        <w:t>.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本任务书</w:t>
      </w:r>
      <w:r>
        <w:rPr>
          <w:rFonts w:ascii="仿宋_GB2312" w:eastAsia="仿宋_GB2312" w:hAnsi="仿宋_GB2312" w:cs="仿宋_GB2312"/>
          <w:sz w:val="28"/>
          <w:szCs w:val="28"/>
        </w:rPr>
        <w:t>需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由信息</w:t>
      </w:r>
      <w:r>
        <w:rPr>
          <w:rFonts w:ascii="仿宋_GB2312" w:eastAsia="仿宋_GB2312" w:hAnsi="仿宋_GB2312" w:cs="仿宋_GB2312"/>
          <w:sz w:val="28"/>
          <w:szCs w:val="28"/>
        </w:rPr>
        <w:t>系统内</w:t>
      </w:r>
      <w:proofErr w:type="gramStart"/>
      <w:r>
        <w:rPr>
          <w:rFonts w:ascii="仿宋_GB2312" w:eastAsia="仿宋_GB2312" w:hAnsi="仿宋_GB2312" w:cs="仿宋_GB2312"/>
          <w:sz w:val="28"/>
          <w:szCs w:val="28"/>
        </w:rPr>
        <w:t>导出</w:t>
      </w:r>
      <w:r>
        <w:rPr>
          <w:rFonts w:ascii="仿宋_GB2312" w:eastAsia="仿宋_GB2312" w:hAnsi="仿宋_GB2312" w:cs="仿宋_GB2312" w:hint="eastAsia"/>
          <w:sz w:val="28"/>
          <w:szCs w:val="28"/>
        </w:rPr>
        <w:t>带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水印</w:t>
      </w:r>
      <w:proofErr w:type="gramStart"/>
      <w:r>
        <w:rPr>
          <w:rFonts w:ascii="仿宋_GB2312" w:eastAsia="仿宋_GB2312" w:hAnsi="仿宋_GB2312" w:cs="仿宋_GB2312"/>
          <w:sz w:val="28"/>
          <w:szCs w:val="28"/>
        </w:rPr>
        <w:t>审定终版</w:t>
      </w:r>
      <w:r>
        <w:rPr>
          <w:rFonts w:ascii="仿宋_GB2312" w:eastAsia="仿宋_GB2312" w:hAnsi="仿宋_GB2312" w:cs="仿宋_GB2312" w:hint="eastAsia"/>
          <w:sz w:val="28"/>
          <w:szCs w:val="28"/>
        </w:rPr>
        <w:t>后</w:t>
      </w:r>
      <w:proofErr w:type="gramEnd"/>
      <w:r>
        <w:rPr>
          <w:rFonts w:ascii="仿宋_GB2312" w:eastAsia="仿宋_GB2312" w:hAnsi="仿宋_GB2312" w:cs="仿宋_GB2312"/>
          <w:sz w:val="28"/>
          <w:szCs w:val="28"/>
        </w:rPr>
        <w:t>签字盖章</w:t>
      </w:r>
      <w:r>
        <w:rPr>
          <w:rFonts w:ascii="仿宋_GB2312" w:eastAsia="仿宋_GB2312" w:hAnsi="仿宋_GB2312" w:cs="仿宋_GB2312" w:hint="eastAsia"/>
          <w:sz w:val="28"/>
          <w:szCs w:val="28"/>
        </w:rPr>
        <w:t>，</w:t>
      </w:r>
      <w:r>
        <w:rPr>
          <w:rFonts w:ascii="仿宋_GB2312" w:eastAsia="仿宋_GB2312" w:hAnsi="仿宋_GB2312" w:cs="仿宋_GB2312"/>
          <w:sz w:val="28"/>
          <w:szCs w:val="28"/>
        </w:rPr>
        <w:t>原件</w:t>
      </w:r>
      <w:r>
        <w:rPr>
          <w:rFonts w:ascii="仿宋_GB2312" w:eastAsia="仿宋_GB2312" w:hAnsi="仿宋_GB2312" w:cs="仿宋_GB2312" w:hint="eastAsia"/>
          <w:sz w:val="28"/>
          <w:szCs w:val="28"/>
        </w:rPr>
        <w:t>胶装</w:t>
      </w:r>
      <w:r>
        <w:rPr>
          <w:rFonts w:ascii="仿宋_GB2312" w:eastAsia="仿宋_GB2312" w:hAnsi="仿宋_GB2312" w:cs="仿宋_GB2312"/>
          <w:sz w:val="28"/>
          <w:szCs w:val="28"/>
        </w:rPr>
        <w:t>一式三份</w:t>
      </w:r>
      <w:r>
        <w:rPr>
          <w:rFonts w:ascii="仿宋_GB2312" w:eastAsia="仿宋_GB2312" w:hAnsi="仿宋_GB2312" w:cs="仿宋_GB2312" w:hint="eastAsia"/>
          <w:sz w:val="28"/>
          <w:szCs w:val="28"/>
        </w:rPr>
        <w:t>，</w:t>
      </w:r>
      <w:r>
        <w:rPr>
          <w:rFonts w:ascii="仿宋_GB2312" w:eastAsia="仿宋_GB2312" w:hAnsi="仿宋_GB2312" w:cs="仿宋_GB2312"/>
          <w:sz w:val="28"/>
          <w:szCs w:val="28"/>
        </w:rPr>
        <w:t>由</w:t>
      </w:r>
      <w:r>
        <w:rPr>
          <w:rFonts w:ascii="仿宋_GB2312" w:eastAsia="仿宋_GB2312" w:hAnsi="仿宋_GB2312" w:cs="仿宋_GB2312" w:hint="eastAsia"/>
          <w:sz w:val="28"/>
          <w:szCs w:val="28"/>
        </w:rPr>
        <w:t>甲乙丙</w:t>
      </w:r>
      <w:r>
        <w:rPr>
          <w:rFonts w:ascii="仿宋_GB2312" w:eastAsia="仿宋_GB2312" w:hAnsi="仿宋_GB2312" w:cs="仿宋_GB2312"/>
          <w:sz w:val="28"/>
          <w:szCs w:val="28"/>
        </w:rPr>
        <w:t>三方共同签订，各执</w:t>
      </w:r>
      <w:r>
        <w:rPr>
          <w:rFonts w:ascii="仿宋_GB2312" w:eastAsia="仿宋_GB2312" w:hAnsi="仿宋_GB2312" w:cs="仿宋_GB2312" w:hint="eastAsia"/>
          <w:sz w:val="28"/>
          <w:szCs w:val="28"/>
        </w:rPr>
        <w:t>一份。</w:t>
      </w:r>
    </w:p>
    <w:p w14:paraId="67DFF6C8" w14:textId="77777777" w:rsidR="00AD5D8D" w:rsidRDefault="00AD5D8D">
      <w:pPr>
        <w:widowControl/>
        <w:ind w:firstLineChars="200"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</w:p>
    <w:p w14:paraId="160B54B0" w14:textId="77777777" w:rsidR="00AD5D8D" w:rsidRDefault="00AD5D8D">
      <w:pPr>
        <w:widowControl/>
        <w:ind w:firstLineChars="200"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</w:p>
    <w:p w14:paraId="7CEDCACF" w14:textId="77777777" w:rsidR="00AD5D8D" w:rsidRDefault="00AD5D8D">
      <w:pPr>
        <w:widowControl/>
        <w:ind w:firstLineChars="200" w:firstLine="560"/>
        <w:jc w:val="left"/>
        <w:rPr>
          <w:rFonts w:eastAsia="黑体"/>
          <w:sz w:val="28"/>
        </w:rPr>
        <w:sectPr w:rsidR="00AD5D8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600" w:footer="992" w:gutter="0"/>
          <w:cols w:space="425"/>
          <w:docGrid w:type="lines" w:linePitch="312"/>
        </w:sectPr>
      </w:pPr>
    </w:p>
    <w:p w14:paraId="498A60E2" w14:textId="77777777" w:rsidR="00AD5D8D" w:rsidRDefault="00D53C21">
      <w:pPr>
        <w:widowControl/>
        <w:ind w:left="425"/>
        <w:jc w:val="lef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lastRenderedPageBreak/>
        <w:t>一、项目基本信息</w:t>
      </w:r>
    </w:p>
    <w:tbl>
      <w:tblPr>
        <w:tblW w:w="8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746"/>
        <w:gridCol w:w="1211"/>
        <w:gridCol w:w="174"/>
        <w:gridCol w:w="966"/>
        <w:gridCol w:w="898"/>
        <w:gridCol w:w="992"/>
        <w:gridCol w:w="426"/>
        <w:gridCol w:w="567"/>
        <w:gridCol w:w="856"/>
        <w:tblGridChange w:id="20">
          <w:tblGrid>
            <w:gridCol w:w="812"/>
            <w:gridCol w:w="1746"/>
            <w:gridCol w:w="845"/>
            <w:gridCol w:w="540"/>
            <w:gridCol w:w="305"/>
            <w:gridCol w:w="661"/>
            <w:gridCol w:w="898"/>
            <w:gridCol w:w="992"/>
            <w:gridCol w:w="426"/>
            <w:gridCol w:w="567"/>
            <w:gridCol w:w="856"/>
          </w:tblGrid>
        </w:tblGridChange>
      </w:tblGrid>
      <w:tr w:rsidR="00AD5D8D" w14:paraId="559F76F8" w14:textId="77777777">
        <w:trPr>
          <w:cantSplit/>
          <w:trHeight w:val="541"/>
          <w:jc w:val="center"/>
        </w:trPr>
        <w:tc>
          <w:tcPr>
            <w:tcW w:w="2558" w:type="dxa"/>
            <w:gridSpan w:val="2"/>
            <w:vAlign w:val="center"/>
          </w:tcPr>
          <w:p w14:paraId="5CB39757" w14:textId="77777777" w:rsidR="00AD5D8D" w:rsidRDefault="00D53C21">
            <w:pPr>
              <w:snapToGrid w:val="0"/>
              <w:spacing w:line="360" w:lineRule="auto"/>
              <w:ind w:firstLineChars="100" w:firstLine="241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项目名称</w:t>
            </w:r>
          </w:p>
        </w:tc>
        <w:tc>
          <w:tcPr>
            <w:tcW w:w="6090" w:type="dxa"/>
            <w:gridSpan w:val="8"/>
            <w:vAlign w:val="center"/>
          </w:tcPr>
          <w:p w14:paraId="70C1CB41" w14:textId="77777777" w:rsidR="00AD5D8D" w:rsidRDefault="00AD5D8D">
            <w:pPr>
              <w:spacing w:line="360" w:lineRule="auto"/>
              <w:jc w:val="left"/>
              <w:rPr>
                <w:rFonts w:eastAsia="仿宋"/>
                <w:szCs w:val="24"/>
              </w:rPr>
            </w:pPr>
            <w:bookmarkStart w:id="21" w:name="xmmc1"/>
            <w:bookmarkStart w:id="22" w:name="simple_zxktmc_300"/>
            <w:bookmarkEnd w:id="21"/>
            <w:bookmarkEnd w:id="22"/>
          </w:p>
        </w:tc>
      </w:tr>
      <w:tr w:rsidR="00AD5D8D" w14:paraId="3516EDC2" w14:textId="77777777">
        <w:trPr>
          <w:cantSplit/>
          <w:trHeight w:val="541"/>
          <w:jc w:val="center"/>
        </w:trPr>
        <w:tc>
          <w:tcPr>
            <w:tcW w:w="2558" w:type="dxa"/>
            <w:gridSpan w:val="2"/>
            <w:vAlign w:val="center"/>
          </w:tcPr>
          <w:p w14:paraId="61A3F9C2" w14:textId="77777777" w:rsidR="00AD5D8D" w:rsidRDefault="00D53C21">
            <w:pPr>
              <w:snapToGrid w:val="0"/>
              <w:spacing w:line="360" w:lineRule="auto"/>
              <w:ind w:firstLineChars="100" w:firstLine="241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项目</w:t>
            </w:r>
            <w:r>
              <w:rPr>
                <w:rFonts w:eastAsia="仿宋" w:cs="仿宋"/>
                <w:b/>
                <w:bCs/>
                <w:position w:val="6"/>
                <w:szCs w:val="24"/>
              </w:rPr>
              <w:t>编号</w:t>
            </w:r>
          </w:p>
        </w:tc>
        <w:tc>
          <w:tcPr>
            <w:tcW w:w="6090" w:type="dxa"/>
            <w:gridSpan w:val="8"/>
            <w:vAlign w:val="center"/>
          </w:tcPr>
          <w:p w14:paraId="6AB1765E" w14:textId="77777777" w:rsidR="00AD5D8D" w:rsidRDefault="00AD5D8D">
            <w:pPr>
              <w:spacing w:line="360" w:lineRule="auto"/>
              <w:jc w:val="left"/>
              <w:rPr>
                <w:rFonts w:eastAsia="仿宋"/>
                <w:szCs w:val="24"/>
              </w:rPr>
            </w:pPr>
          </w:p>
        </w:tc>
      </w:tr>
      <w:tr w:rsidR="00AD5D8D" w14:paraId="4A78BF84" w14:textId="77777777">
        <w:trPr>
          <w:cantSplit/>
          <w:trHeight w:val="1541"/>
          <w:jc w:val="center"/>
        </w:trPr>
        <w:tc>
          <w:tcPr>
            <w:tcW w:w="2558" w:type="dxa"/>
            <w:gridSpan w:val="2"/>
            <w:vAlign w:val="center"/>
          </w:tcPr>
          <w:p w14:paraId="4BABFDBF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预期成果类型</w:t>
            </w:r>
          </w:p>
        </w:tc>
        <w:tc>
          <w:tcPr>
            <w:tcW w:w="6090" w:type="dxa"/>
            <w:gridSpan w:val="8"/>
            <w:vAlign w:val="center"/>
          </w:tcPr>
          <w:p w14:paraId="20327329" w14:textId="6F652773" w:rsidR="00AD5D8D" w:rsidRDefault="00D53C21">
            <w:pPr>
              <w:snapToGrid w:val="0"/>
              <w:spacing w:line="360" w:lineRule="auto"/>
              <w:rPr>
                <w:rFonts w:eastAsia="仿宋" w:cs="仿宋"/>
                <w:position w:val="6"/>
                <w:szCs w:val="24"/>
              </w:rPr>
            </w:pPr>
            <w:r>
              <w:rPr>
                <w:rFonts w:eastAsia="仿宋" w:cs="仿宋"/>
                <w:position w:val="6"/>
                <w:szCs w:val="24"/>
              </w:rPr>
              <w:t>□重大产品 □关键技术 □标准、指南、规范、路径</w:t>
            </w:r>
            <w:ins w:id="23" w:author="Wang Wei" w:date="2022-06-04T13:41:00Z">
              <w:r w:rsidR="003028AA">
                <w:rPr>
                  <w:rFonts w:eastAsia="仿宋" w:cs="仿宋" w:hint="eastAsia"/>
                  <w:position w:val="6"/>
                  <w:szCs w:val="24"/>
                </w:rPr>
                <w:t>证据</w:t>
              </w:r>
            </w:ins>
            <w:r>
              <w:rPr>
                <w:rFonts w:eastAsia="仿宋" w:cs="仿宋"/>
                <w:position w:val="6"/>
                <w:szCs w:val="24"/>
              </w:rPr>
              <w:t xml:space="preserve"> □基础数据 □资源库、数据库 □论文 □专利</w:t>
            </w:r>
          </w:p>
        </w:tc>
      </w:tr>
      <w:tr w:rsidR="00AD5D8D" w14:paraId="5D39F771" w14:textId="77777777">
        <w:trPr>
          <w:cantSplit/>
          <w:trHeight w:val="767"/>
          <w:jc w:val="center"/>
        </w:trPr>
        <w:tc>
          <w:tcPr>
            <w:tcW w:w="2558" w:type="dxa"/>
            <w:gridSpan w:val="2"/>
            <w:vAlign w:val="center"/>
          </w:tcPr>
          <w:p w14:paraId="1557F9B5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经费</w:t>
            </w:r>
            <w:r>
              <w:rPr>
                <w:rFonts w:eastAsia="仿宋" w:cs="仿宋"/>
                <w:b/>
                <w:bCs/>
                <w:position w:val="6"/>
                <w:szCs w:val="24"/>
              </w:rPr>
              <w:t>预算</w:t>
            </w:r>
          </w:p>
        </w:tc>
        <w:tc>
          <w:tcPr>
            <w:tcW w:w="6090" w:type="dxa"/>
            <w:gridSpan w:val="8"/>
            <w:vAlign w:val="center"/>
          </w:tcPr>
          <w:p w14:paraId="6B13448E" w14:textId="77777777" w:rsidR="00AD5D8D" w:rsidRDefault="00D53C21">
            <w:pPr>
              <w:snapToGrid w:val="0"/>
              <w:spacing w:line="360" w:lineRule="auto"/>
              <w:rPr>
                <w:rFonts w:eastAsia="仿宋" w:cs="仿宋"/>
                <w:position w:val="6"/>
                <w:szCs w:val="24"/>
              </w:rPr>
            </w:pPr>
            <w:del w:id="24" w:author="WPS_1650464346" w:date="2022-05-18T16:09:00Z">
              <w:r>
                <w:rPr>
                  <w:rFonts w:eastAsia="仿宋" w:cs="仿宋"/>
                  <w:position w:val="6"/>
                  <w:szCs w:val="24"/>
                </w:rPr>
                <w:delText>40</w:delText>
              </w:r>
            </w:del>
            <w:ins w:id="25" w:author="WPS_1650464346" w:date="2022-05-18T16:09:00Z">
              <w:r>
                <w:rPr>
                  <w:rFonts w:eastAsia="仿宋" w:cs="仿宋"/>
                  <w:position w:val="6"/>
                  <w:szCs w:val="24"/>
                </w:rPr>
                <w:t>50</w:t>
              </w:r>
            </w:ins>
            <w:r>
              <w:rPr>
                <w:rFonts w:eastAsia="仿宋" w:cs="仿宋" w:hint="eastAsia"/>
                <w:position w:val="6"/>
                <w:szCs w:val="24"/>
              </w:rPr>
              <w:t>万元</w:t>
            </w:r>
          </w:p>
        </w:tc>
      </w:tr>
      <w:tr w:rsidR="00AD5D8D" w14:paraId="237F34AD" w14:textId="77777777">
        <w:trPr>
          <w:cantSplit/>
          <w:trHeight w:val="535"/>
          <w:jc w:val="center"/>
        </w:trPr>
        <w:tc>
          <w:tcPr>
            <w:tcW w:w="2558" w:type="dxa"/>
            <w:gridSpan w:val="2"/>
            <w:vAlign w:val="center"/>
          </w:tcPr>
          <w:p w14:paraId="13D68DA2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执行周期</w:t>
            </w:r>
          </w:p>
        </w:tc>
        <w:tc>
          <w:tcPr>
            <w:tcW w:w="6090" w:type="dxa"/>
            <w:gridSpan w:val="8"/>
            <w:vAlign w:val="center"/>
          </w:tcPr>
          <w:p w14:paraId="290442B0" w14:textId="77777777" w:rsidR="00AD5D8D" w:rsidRDefault="00AD5D8D">
            <w:pPr>
              <w:snapToGrid w:val="0"/>
              <w:spacing w:line="360" w:lineRule="auto"/>
              <w:jc w:val="left"/>
              <w:rPr>
                <w:rFonts w:ascii="黑体" w:eastAsia="黑体"/>
                <w:sz w:val="30"/>
                <w:szCs w:val="30"/>
              </w:rPr>
            </w:pPr>
          </w:p>
        </w:tc>
      </w:tr>
      <w:tr w:rsidR="00AD5D8D" w14:paraId="4B95F0CF" w14:textId="77777777">
        <w:trPr>
          <w:cantSplit/>
          <w:trHeight w:val="593"/>
          <w:jc w:val="center"/>
        </w:trPr>
        <w:tc>
          <w:tcPr>
            <w:tcW w:w="812" w:type="dxa"/>
            <w:vMerge w:val="restart"/>
            <w:vAlign w:val="center"/>
          </w:tcPr>
          <w:p w14:paraId="6214A969" w14:textId="77777777" w:rsidR="00AD5D8D" w:rsidRDefault="00D53C21">
            <w:pPr>
              <w:snapToGrid w:val="0"/>
              <w:spacing w:line="360" w:lineRule="auto"/>
              <w:ind w:left="120" w:hangingChars="50" w:hanging="120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项目</w:t>
            </w:r>
          </w:p>
          <w:p w14:paraId="4DB415CF" w14:textId="77777777" w:rsidR="00AD5D8D" w:rsidRDefault="00D53C21">
            <w:pPr>
              <w:snapToGrid w:val="0"/>
              <w:spacing w:line="360" w:lineRule="auto"/>
              <w:ind w:leftChars="50" w:left="120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承担</w:t>
            </w:r>
          </w:p>
          <w:p w14:paraId="10B578EC" w14:textId="77777777" w:rsidR="00AD5D8D" w:rsidRDefault="00D53C21">
            <w:pPr>
              <w:snapToGrid w:val="0"/>
              <w:spacing w:line="360" w:lineRule="auto"/>
              <w:ind w:firstLineChars="50" w:firstLine="120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单位</w:t>
            </w:r>
          </w:p>
          <w:p w14:paraId="1CECBD98" w14:textId="77777777" w:rsidR="00AD5D8D" w:rsidRDefault="00D53C21">
            <w:pPr>
              <w:snapToGrid w:val="0"/>
              <w:spacing w:line="360" w:lineRule="auto"/>
              <w:ind w:firstLineChars="50" w:firstLine="120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信息</w:t>
            </w:r>
          </w:p>
        </w:tc>
        <w:tc>
          <w:tcPr>
            <w:tcW w:w="1746" w:type="dxa"/>
            <w:vAlign w:val="center"/>
          </w:tcPr>
          <w:p w14:paraId="41322B1D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单位名称</w:t>
            </w:r>
          </w:p>
        </w:tc>
        <w:tc>
          <w:tcPr>
            <w:tcW w:w="6090" w:type="dxa"/>
            <w:gridSpan w:val="8"/>
            <w:vAlign w:val="center"/>
          </w:tcPr>
          <w:p w14:paraId="3CACC888" w14:textId="77777777" w:rsidR="00AD5D8D" w:rsidRDefault="00AD5D8D">
            <w:pPr>
              <w:jc w:val="center"/>
              <w:rPr>
                <w:rFonts w:eastAsia="仿宋"/>
                <w:szCs w:val="24"/>
              </w:rPr>
            </w:pPr>
            <w:bookmarkStart w:id="26" w:name="zrdwxz"/>
            <w:bookmarkStart w:id="27" w:name="simple_zxmc_a_11"/>
            <w:bookmarkStart w:id="28" w:name="simple_zxdwmc_040"/>
            <w:bookmarkStart w:id="29" w:name="zrdwmc1"/>
            <w:bookmarkStart w:id="30" w:name="dwxz"/>
            <w:bookmarkEnd w:id="26"/>
            <w:bookmarkEnd w:id="27"/>
            <w:bookmarkEnd w:id="28"/>
            <w:bookmarkEnd w:id="29"/>
            <w:bookmarkEnd w:id="30"/>
          </w:p>
        </w:tc>
      </w:tr>
      <w:tr w:rsidR="00AD5D8D" w14:paraId="1F80455B" w14:textId="77777777">
        <w:trPr>
          <w:cantSplit/>
          <w:trHeight w:val="548"/>
          <w:jc w:val="center"/>
        </w:trPr>
        <w:tc>
          <w:tcPr>
            <w:tcW w:w="812" w:type="dxa"/>
            <w:vMerge/>
            <w:vAlign w:val="center"/>
          </w:tcPr>
          <w:p w14:paraId="52440226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</w:tcPr>
          <w:p w14:paraId="16135A8D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通讯地址</w:t>
            </w:r>
          </w:p>
        </w:tc>
        <w:tc>
          <w:tcPr>
            <w:tcW w:w="3249" w:type="dxa"/>
            <w:gridSpan w:val="4"/>
            <w:vAlign w:val="center"/>
          </w:tcPr>
          <w:p w14:paraId="7F859887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31" w:name="zrdwtxdz"/>
            <w:bookmarkStart w:id="32" w:name="simple_zxmc_a_12"/>
            <w:bookmarkEnd w:id="31"/>
            <w:bookmarkEnd w:id="32"/>
          </w:p>
        </w:tc>
        <w:tc>
          <w:tcPr>
            <w:tcW w:w="1418" w:type="dxa"/>
            <w:gridSpan w:val="2"/>
            <w:vAlign w:val="center"/>
          </w:tcPr>
          <w:p w14:paraId="433973EB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bookmarkStart w:id="33" w:name="zrdwyzbm"/>
            <w:bookmarkStart w:id="34" w:name="simple_zxmc_a_13"/>
            <w:bookmarkEnd w:id="33"/>
            <w:bookmarkEnd w:id="34"/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邮政编码</w:t>
            </w:r>
          </w:p>
        </w:tc>
        <w:tc>
          <w:tcPr>
            <w:tcW w:w="1423" w:type="dxa"/>
            <w:gridSpan w:val="2"/>
            <w:vAlign w:val="center"/>
          </w:tcPr>
          <w:p w14:paraId="0E20E866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</w:p>
        </w:tc>
      </w:tr>
      <w:tr w:rsidR="00AD5D8D" w14:paraId="3B947B3A" w14:textId="77777777">
        <w:trPr>
          <w:cantSplit/>
          <w:trHeight w:val="619"/>
          <w:jc w:val="center"/>
        </w:trPr>
        <w:tc>
          <w:tcPr>
            <w:tcW w:w="812" w:type="dxa"/>
            <w:vMerge/>
            <w:vAlign w:val="center"/>
          </w:tcPr>
          <w:p w14:paraId="16F185A9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</w:tcPr>
          <w:p w14:paraId="4AA15074" w14:textId="4C96682D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联</w:t>
            </w:r>
            <w:ins w:id="35" w:author="Wang Wei" w:date="2022-06-04T13:41:00Z">
              <w:r w:rsidR="003028AA"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 xml:space="preserve"> </w:t>
              </w:r>
            </w:ins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系</w:t>
            </w:r>
            <w:ins w:id="36" w:author="Wang Wei" w:date="2022-06-04T13:41:00Z">
              <w:r w:rsidR="003028AA"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 xml:space="preserve"> </w:t>
              </w:r>
            </w:ins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人</w:t>
            </w:r>
          </w:p>
        </w:tc>
        <w:tc>
          <w:tcPr>
            <w:tcW w:w="2351" w:type="dxa"/>
            <w:gridSpan w:val="3"/>
            <w:vAlign w:val="center"/>
          </w:tcPr>
          <w:p w14:paraId="2998447D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37" w:name="simple_zxmc_a_14"/>
            <w:bookmarkStart w:id="38" w:name="zrdwszdq"/>
            <w:bookmarkEnd w:id="37"/>
            <w:bookmarkEnd w:id="38"/>
          </w:p>
        </w:tc>
        <w:tc>
          <w:tcPr>
            <w:tcW w:w="2316" w:type="dxa"/>
            <w:gridSpan w:val="3"/>
            <w:vAlign w:val="center"/>
          </w:tcPr>
          <w:p w14:paraId="51883ACA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电话</w:t>
            </w:r>
          </w:p>
        </w:tc>
        <w:tc>
          <w:tcPr>
            <w:tcW w:w="1423" w:type="dxa"/>
            <w:gridSpan w:val="2"/>
            <w:vAlign w:val="center"/>
          </w:tcPr>
          <w:p w14:paraId="724426E1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39" w:name="simple_zxmc_a_15"/>
            <w:bookmarkStart w:id="40" w:name="zrdwzgbm"/>
            <w:bookmarkEnd w:id="39"/>
            <w:bookmarkEnd w:id="40"/>
          </w:p>
        </w:tc>
      </w:tr>
      <w:tr w:rsidR="00AD5D8D" w14:paraId="0BC596B2" w14:textId="77777777">
        <w:trPr>
          <w:cantSplit/>
          <w:trHeight w:val="355"/>
          <w:jc w:val="center"/>
        </w:trPr>
        <w:tc>
          <w:tcPr>
            <w:tcW w:w="812" w:type="dxa"/>
            <w:vMerge/>
            <w:vAlign w:val="center"/>
          </w:tcPr>
          <w:p w14:paraId="4A4832B7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</w:tcPr>
          <w:p w14:paraId="4ECE7DBB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电子信箱</w:t>
            </w:r>
          </w:p>
        </w:tc>
        <w:tc>
          <w:tcPr>
            <w:tcW w:w="2351" w:type="dxa"/>
            <w:gridSpan w:val="3"/>
            <w:vAlign w:val="center"/>
          </w:tcPr>
          <w:p w14:paraId="62BA544F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</w:p>
        </w:tc>
        <w:tc>
          <w:tcPr>
            <w:tcW w:w="2316" w:type="dxa"/>
            <w:gridSpan w:val="3"/>
            <w:vAlign w:val="center"/>
          </w:tcPr>
          <w:p w14:paraId="214151B0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传真号码</w:t>
            </w:r>
          </w:p>
        </w:tc>
        <w:tc>
          <w:tcPr>
            <w:tcW w:w="1423" w:type="dxa"/>
            <w:gridSpan w:val="2"/>
            <w:vAlign w:val="center"/>
          </w:tcPr>
          <w:p w14:paraId="61E7917F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</w:p>
        </w:tc>
      </w:tr>
      <w:tr w:rsidR="00AD5D8D" w14:paraId="2151D5D1" w14:textId="77777777">
        <w:trPr>
          <w:cantSplit/>
          <w:trHeight w:val="277"/>
          <w:jc w:val="center"/>
        </w:trPr>
        <w:tc>
          <w:tcPr>
            <w:tcW w:w="812" w:type="dxa"/>
            <w:vMerge/>
            <w:vAlign w:val="center"/>
          </w:tcPr>
          <w:p w14:paraId="3632F12C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Merge w:val="restart"/>
            <w:vAlign w:val="center"/>
          </w:tcPr>
          <w:p w14:paraId="5B5AFBE6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ins w:id="41" w:author="王丹慈" w:date="2022-05-18T17:55:00Z">
              <w:r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>银行账户信息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4C7E9B5E" w14:textId="32BBDE33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ins w:id="42" w:author="王丹慈" w:date="2022-05-18T17:56:00Z">
              <w:r>
                <w:rPr>
                  <w:rFonts w:eastAsia="仿宋" w:cs="仿宋" w:hint="eastAsia"/>
                  <w:position w:val="6"/>
                  <w:szCs w:val="24"/>
                </w:rPr>
                <w:t>户</w:t>
              </w:r>
            </w:ins>
            <w:ins w:id="43" w:author="Wang Wei" w:date="2022-06-04T13:41:00Z">
              <w:r w:rsidR="003028AA">
                <w:rPr>
                  <w:rFonts w:eastAsia="仿宋" w:cs="仿宋" w:hint="eastAsia"/>
                  <w:position w:val="6"/>
                  <w:szCs w:val="24"/>
                </w:rPr>
                <w:t xml:space="preserve"> </w:t>
              </w:r>
              <w:r w:rsidR="003028AA">
                <w:rPr>
                  <w:rFonts w:eastAsia="仿宋" w:cs="仿宋"/>
                  <w:position w:val="6"/>
                  <w:szCs w:val="24"/>
                </w:rPr>
                <w:t xml:space="preserve"> </w:t>
              </w:r>
            </w:ins>
            <w:ins w:id="44" w:author="王丹慈" w:date="2022-05-18T17:56:00Z">
              <w:r>
                <w:rPr>
                  <w:rFonts w:eastAsia="仿宋" w:cs="仿宋" w:hint="eastAsia"/>
                  <w:position w:val="6"/>
                  <w:szCs w:val="24"/>
                </w:rPr>
                <w:t>名</w:t>
              </w:r>
            </w:ins>
          </w:p>
        </w:tc>
        <w:tc>
          <w:tcPr>
            <w:tcW w:w="4705" w:type="dxa"/>
            <w:gridSpan w:val="6"/>
            <w:vAlign w:val="center"/>
          </w:tcPr>
          <w:p w14:paraId="301B45CF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</w:p>
        </w:tc>
      </w:tr>
      <w:tr w:rsidR="00AD5D8D" w14:paraId="177B2404" w14:textId="77777777">
        <w:trPr>
          <w:cantSplit/>
          <w:trHeight w:val="343"/>
          <w:jc w:val="center"/>
        </w:trPr>
        <w:tc>
          <w:tcPr>
            <w:tcW w:w="812" w:type="dxa"/>
            <w:vMerge/>
            <w:vAlign w:val="center"/>
          </w:tcPr>
          <w:p w14:paraId="5B846E91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Merge/>
            <w:vAlign w:val="center"/>
          </w:tcPr>
          <w:p w14:paraId="0292A0FF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385" w:type="dxa"/>
            <w:gridSpan w:val="2"/>
            <w:vAlign w:val="center"/>
          </w:tcPr>
          <w:p w14:paraId="4E3714D4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ins w:id="45" w:author="王丹慈" w:date="2022-05-18T17:56:00Z">
              <w:r>
                <w:rPr>
                  <w:rFonts w:eastAsia="仿宋" w:cs="仿宋" w:hint="eastAsia"/>
                  <w:position w:val="6"/>
                  <w:szCs w:val="24"/>
                </w:rPr>
                <w:t>开户行</w:t>
              </w:r>
            </w:ins>
          </w:p>
        </w:tc>
        <w:tc>
          <w:tcPr>
            <w:tcW w:w="4705" w:type="dxa"/>
            <w:gridSpan w:val="6"/>
            <w:vAlign w:val="center"/>
          </w:tcPr>
          <w:p w14:paraId="3226D9B8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</w:p>
        </w:tc>
      </w:tr>
      <w:tr w:rsidR="00AD5D8D" w14:paraId="12921437" w14:textId="77777777">
        <w:trPr>
          <w:cantSplit/>
          <w:trHeight w:val="443"/>
          <w:jc w:val="center"/>
        </w:trPr>
        <w:tc>
          <w:tcPr>
            <w:tcW w:w="812" w:type="dxa"/>
            <w:vMerge/>
            <w:vAlign w:val="center"/>
          </w:tcPr>
          <w:p w14:paraId="6A215B75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Merge/>
            <w:vAlign w:val="center"/>
          </w:tcPr>
          <w:p w14:paraId="1CBE8593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commentRangeStart w:id="46"/>
          </w:p>
        </w:tc>
        <w:tc>
          <w:tcPr>
            <w:tcW w:w="1385" w:type="dxa"/>
            <w:gridSpan w:val="2"/>
            <w:vAlign w:val="center"/>
          </w:tcPr>
          <w:p w14:paraId="54172BB9" w14:textId="2FBA9850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ins w:id="47" w:author="王丹慈" w:date="2022-05-18T17:56:00Z">
              <w:del w:id="48" w:author="Wang Wei" w:date="2022-06-04T13:41:00Z">
                <w:r w:rsidDel="003028AA">
                  <w:rPr>
                    <w:rFonts w:eastAsia="仿宋" w:cs="仿宋" w:hint="eastAsia"/>
                    <w:position w:val="6"/>
                    <w:szCs w:val="24"/>
                  </w:rPr>
                  <w:delText>银行</w:delText>
                </w:r>
              </w:del>
              <w:proofErr w:type="gramStart"/>
              <w:r>
                <w:rPr>
                  <w:rFonts w:eastAsia="仿宋" w:cs="仿宋" w:hint="eastAsia"/>
                  <w:position w:val="6"/>
                  <w:szCs w:val="24"/>
                </w:rPr>
                <w:t>账</w:t>
              </w:r>
            </w:ins>
            <w:proofErr w:type="gramEnd"/>
            <w:ins w:id="49" w:author="Wang Wei" w:date="2022-06-04T13:41:00Z">
              <w:r w:rsidR="003028AA">
                <w:rPr>
                  <w:rFonts w:eastAsia="仿宋" w:cs="仿宋" w:hint="eastAsia"/>
                  <w:position w:val="6"/>
                  <w:szCs w:val="24"/>
                </w:rPr>
                <w:t xml:space="preserve"> </w:t>
              </w:r>
              <w:r w:rsidR="003028AA">
                <w:rPr>
                  <w:rFonts w:eastAsia="仿宋" w:cs="仿宋"/>
                  <w:position w:val="6"/>
                  <w:szCs w:val="24"/>
                </w:rPr>
                <w:t xml:space="preserve"> </w:t>
              </w:r>
            </w:ins>
            <w:ins w:id="50" w:author="王丹慈" w:date="2022-05-18T17:56:00Z">
              <w:r>
                <w:rPr>
                  <w:rFonts w:eastAsia="仿宋" w:cs="仿宋" w:hint="eastAsia"/>
                  <w:position w:val="6"/>
                  <w:szCs w:val="24"/>
                </w:rPr>
                <w:t>号</w:t>
              </w:r>
            </w:ins>
          </w:p>
        </w:tc>
        <w:commentRangeEnd w:id="46"/>
        <w:tc>
          <w:tcPr>
            <w:tcW w:w="4705" w:type="dxa"/>
            <w:gridSpan w:val="6"/>
            <w:vAlign w:val="center"/>
          </w:tcPr>
          <w:p w14:paraId="17F53173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r>
              <w:commentReference w:id="46"/>
            </w:r>
          </w:p>
        </w:tc>
      </w:tr>
      <w:tr w:rsidR="00AD5D8D" w14:paraId="02F2684B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51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287"/>
          <w:jc w:val="center"/>
          <w:trPrChange w:id="52" w:author="WPS_1650464346" w:date="2022-05-18T16:13:00Z">
            <w:trPr>
              <w:cantSplit/>
              <w:trHeight w:val="287"/>
              <w:jc w:val="center"/>
            </w:trPr>
          </w:trPrChange>
        </w:trPr>
        <w:tc>
          <w:tcPr>
            <w:tcW w:w="812" w:type="dxa"/>
            <w:vMerge w:val="restart"/>
            <w:vAlign w:val="center"/>
            <w:tcPrChange w:id="53" w:author="WPS_1650464346" w:date="2022-05-18T16:13:00Z">
              <w:tcPr>
                <w:tcW w:w="812" w:type="dxa"/>
                <w:vMerge w:val="restart"/>
                <w:vAlign w:val="center"/>
              </w:tcPr>
            </w:tcPrChange>
          </w:tcPr>
          <w:p w14:paraId="091E438C" w14:textId="77777777" w:rsidR="00AD5D8D" w:rsidRDefault="00D53C21">
            <w:pPr>
              <w:snapToGrid w:val="0"/>
              <w:spacing w:line="360" w:lineRule="auto"/>
              <w:ind w:left="120" w:hangingChars="50" w:hanging="120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项目</w:t>
            </w:r>
          </w:p>
          <w:p w14:paraId="691202DC" w14:textId="77777777" w:rsidR="00AD5D8D" w:rsidRDefault="00D53C21">
            <w:pPr>
              <w:snapToGrid w:val="0"/>
              <w:spacing w:line="360" w:lineRule="auto"/>
              <w:ind w:left="120" w:hangingChars="50" w:hanging="120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负责人</w:t>
            </w:r>
          </w:p>
          <w:p w14:paraId="7304AA2E" w14:textId="77777777" w:rsidR="00AD5D8D" w:rsidRDefault="00D53C21">
            <w:pPr>
              <w:snapToGrid w:val="0"/>
              <w:spacing w:line="360" w:lineRule="auto"/>
              <w:ind w:left="120" w:hangingChars="50" w:hanging="120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信息</w:t>
            </w:r>
          </w:p>
        </w:tc>
        <w:tc>
          <w:tcPr>
            <w:tcW w:w="1746" w:type="dxa"/>
            <w:vAlign w:val="center"/>
            <w:tcPrChange w:id="54" w:author="WPS_1650464346" w:date="2022-05-18T16:13:00Z">
              <w:tcPr>
                <w:tcW w:w="1746" w:type="dxa"/>
                <w:vAlign w:val="center"/>
              </w:tcPr>
            </w:tcPrChange>
          </w:tcPr>
          <w:p w14:paraId="15019502" w14:textId="09BA0505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姓</w:t>
            </w:r>
            <w:ins w:id="55" w:author="Wang Wei" w:date="2022-06-04T13:41:00Z">
              <w:r w:rsidR="003028AA"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 xml:space="preserve"> </w:t>
              </w:r>
              <w:r w:rsidR="003028AA">
                <w:rPr>
                  <w:rFonts w:eastAsia="仿宋" w:cs="仿宋"/>
                  <w:b/>
                  <w:bCs/>
                  <w:position w:val="6"/>
                  <w:szCs w:val="24"/>
                </w:rPr>
                <w:t xml:space="preserve">   </w:t>
              </w:r>
            </w:ins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名</w:t>
            </w:r>
          </w:p>
        </w:tc>
        <w:tc>
          <w:tcPr>
            <w:tcW w:w="2351" w:type="dxa"/>
            <w:gridSpan w:val="3"/>
            <w:vAlign w:val="center"/>
            <w:tcPrChange w:id="56" w:author="WPS_1650464346" w:date="2022-05-18T16:13:00Z">
              <w:tcPr>
                <w:tcW w:w="1690" w:type="dxa"/>
                <w:gridSpan w:val="3"/>
                <w:vAlign w:val="center"/>
              </w:tcPr>
            </w:tcPrChange>
          </w:tcPr>
          <w:p w14:paraId="78BE2F96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57" w:name="simple_xmzzxm_050"/>
            <w:bookmarkStart w:id="58" w:name="zzxm"/>
            <w:bookmarkEnd w:id="57"/>
            <w:bookmarkEnd w:id="58"/>
          </w:p>
        </w:tc>
        <w:tc>
          <w:tcPr>
            <w:tcW w:w="2316" w:type="dxa"/>
            <w:gridSpan w:val="3"/>
            <w:vAlign w:val="center"/>
            <w:tcPrChange w:id="59" w:author="WPS_1650464346" w:date="2022-05-18T16:13:00Z">
              <w:tcPr>
                <w:tcW w:w="2977" w:type="dxa"/>
                <w:gridSpan w:val="4"/>
                <w:vAlign w:val="center"/>
              </w:tcPr>
            </w:tcPrChange>
          </w:tcPr>
          <w:p w14:paraId="333480BC" w14:textId="2BBC7163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性</w:t>
            </w:r>
            <w:ins w:id="60" w:author="Wang Wei" w:date="2022-06-04T13:41:00Z">
              <w:r w:rsidR="003028AA"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 xml:space="preserve"> </w:t>
              </w:r>
              <w:r w:rsidR="003028AA">
                <w:rPr>
                  <w:rFonts w:eastAsia="仿宋" w:cs="仿宋"/>
                  <w:b/>
                  <w:bCs/>
                  <w:position w:val="6"/>
                  <w:szCs w:val="24"/>
                </w:rPr>
                <w:t xml:space="preserve">   </w:t>
              </w:r>
            </w:ins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别</w:t>
            </w:r>
          </w:p>
        </w:tc>
        <w:tc>
          <w:tcPr>
            <w:tcW w:w="1423" w:type="dxa"/>
            <w:gridSpan w:val="2"/>
            <w:vAlign w:val="center"/>
            <w:tcPrChange w:id="61" w:author="WPS_1650464346" w:date="2022-05-18T16:13:00Z">
              <w:tcPr>
                <w:tcW w:w="1423" w:type="dxa"/>
                <w:gridSpan w:val="2"/>
                <w:vAlign w:val="center"/>
              </w:tcPr>
            </w:tcPrChange>
          </w:tcPr>
          <w:p w14:paraId="003B6DDD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62" w:name="simple_zxmc_a_21"/>
            <w:bookmarkStart w:id="63" w:name="zzxb"/>
            <w:bookmarkEnd w:id="62"/>
            <w:bookmarkEnd w:id="63"/>
          </w:p>
        </w:tc>
      </w:tr>
      <w:tr w:rsidR="00AD5D8D" w14:paraId="14B62B3A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64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52"/>
          <w:jc w:val="center"/>
          <w:trPrChange w:id="65" w:author="WPS_1650464346" w:date="2022-05-18T16:13:00Z">
            <w:trPr>
              <w:cantSplit/>
              <w:trHeight w:val="552"/>
              <w:jc w:val="center"/>
            </w:trPr>
          </w:trPrChange>
        </w:trPr>
        <w:tc>
          <w:tcPr>
            <w:tcW w:w="812" w:type="dxa"/>
            <w:vMerge/>
            <w:vAlign w:val="center"/>
            <w:tcPrChange w:id="66" w:author="WPS_1650464346" w:date="2022-05-18T16:13:00Z">
              <w:tcPr>
                <w:tcW w:w="812" w:type="dxa"/>
                <w:vMerge/>
                <w:vAlign w:val="center"/>
              </w:tcPr>
            </w:tcPrChange>
          </w:tcPr>
          <w:p w14:paraId="2897B0C8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  <w:tcPrChange w:id="67" w:author="WPS_1650464346" w:date="2022-05-18T16:13:00Z">
              <w:tcPr>
                <w:tcW w:w="1746" w:type="dxa"/>
                <w:vAlign w:val="center"/>
              </w:tcPr>
            </w:tcPrChange>
          </w:tcPr>
          <w:p w14:paraId="5E65BEF6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出生日期</w:t>
            </w:r>
          </w:p>
        </w:tc>
        <w:tc>
          <w:tcPr>
            <w:tcW w:w="2351" w:type="dxa"/>
            <w:gridSpan w:val="3"/>
            <w:vAlign w:val="center"/>
            <w:tcPrChange w:id="68" w:author="WPS_1650464346" w:date="2022-05-18T16:13:00Z">
              <w:tcPr>
                <w:tcW w:w="1690" w:type="dxa"/>
                <w:gridSpan w:val="3"/>
                <w:vAlign w:val="center"/>
              </w:tcPr>
            </w:tcPrChange>
          </w:tcPr>
          <w:p w14:paraId="005BC6EA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69" w:name="zznl"/>
            <w:bookmarkStart w:id="70" w:name="simple_zxmc_a_22"/>
            <w:bookmarkStart w:id="71" w:name="zzcsrq"/>
            <w:bookmarkEnd w:id="69"/>
            <w:bookmarkEnd w:id="70"/>
            <w:bookmarkEnd w:id="71"/>
          </w:p>
        </w:tc>
        <w:tc>
          <w:tcPr>
            <w:tcW w:w="2316" w:type="dxa"/>
            <w:gridSpan w:val="3"/>
            <w:vAlign w:val="center"/>
            <w:tcPrChange w:id="72" w:author="WPS_1650464346" w:date="2022-05-18T16:13:00Z">
              <w:tcPr>
                <w:tcW w:w="2977" w:type="dxa"/>
                <w:gridSpan w:val="4"/>
                <w:vAlign w:val="center"/>
              </w:tcPr>
            </w:tcPrChange>
          </w:tcPr>
          <w:p w14:paraId="5BEAAB37" w14:textId="5DEC1036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职</w:t>
            </w:r>
            <w:ins w:id="73" w:author="Wang Wei" w:date="2022-06-04T13:41:00Z">
              <w:r w:rsidR="003028AA"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 xml:space="preserve"> </w:t>
              </w:r>
              <w:r w:rsidR="003028AA">
                <w:rPr>
                  <w:rFonts w:eastAsia="仿宋" w:cs="仿宋"/>
                  <w:b/>
                  <w:bCs/>
                  <w:position w:val="6"/>
                  <w:szCs w:val="24"/>
                </w:rPr>
                <w:t xml:space="preserve">   </w:t>
              </w:r>
            </w:ins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称</w:t>
            </w:r>
          </w:p>
        </w:tc>
        <w:tc>
          <w:tcPr>
            <w:tcW w:w="1423" w:type="dxa"/>
            <w:gridSpan w:val="2"/>
            <w:vAlign w:val="center"/>
            <w:tcPrChange w:id="74" w:author="WPS_1650464346" w:date="2022-05-18T16:13:00Z">
              <w:tcPr>
                <w:tcW w:w="1423" w:type="dxa"/>
                <w:gridSpan w:val="2"/>
                <w:vAlign w:val="center"/>
              </w:tcPr>
            </w:tcPrChange>
          </w:tcPr>
          <w:p w14:paraId="54B73D44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75" w:name="simple_zxmc_a_23"/>
            <w:bookmarkStart w:id="76" w:name="zzzc"/>
            <w:bookmarkEnd w:id="75"/>
            <w:bookmarkEnd w:id="76"/>
          </w:p>
        </w:tc>
      </w:tr>
      <w:tr w:rsidR="00AD5D8D" w14:paraId="56FD1991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7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93"/>
          <w:jc w:val="center"/>
          <w:trPrChange w:id="78" w:author="WPS_1650464346" w:date="2022-05-18T16:13:00Z">
            <w:trPr>
              <w:cantSplit/>
              <w:trHeight w:val="593"/>
              <w:jc w:val="center"/>
            </w:trPr>
          </w:trPrChange>
        </w:trPr>
        <w:tc>
          <w:tcPr>
            <w:tcW w:w="812" w:type="dxa"/>
            <w:vMerge/>
            <w:vAlign w:val="center"/>
            <w:tcPrChange w:id="79" w:author="WPS_1650464346" w:date="2022-05-18T16:13:00Z">
              <w:tcPr>
                <w:tcW w:w="812" w:type="dxa"/>
                <w:vMerge/>
                <w:vAlign w:val="center"/>
              </w:tcPr>
            </w:tcPrChange>
          </w:tcPr>
          <w:p w14:paraId="2BA51B86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  <w:tcPrChange w:id="80" w:author="WPS_1650464346" w:date="2022-05-18T16:13:00Z">
              <w:tcPr>
                <w:tcW w:w="1746" w:type="dxa"/>
                <w:vAlign w:val="center"/>
              </w:tcPr>
            </w:tcPrChange>
          </w:tcPr>
          <w:p w14:paraId="781DBA25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最高学位</w:t>
            </w:r>
          </w:p>
        </w:tc>
        <w:tc>
          <w:tcPr>
            <w:tcW w:w="2351" w:type="dxa"/>
            <w:gridSpan w:val="3"/>
            <w:vAlign w:val="center"/>
            <w:tcPrChange w:id="81" w:author="WPS_1650464346" w:date="2022-05-18T16:13:00Z">
              <w:tcPr>
                <w:tcW w:w="1690" w:type="dxa"/>
                <w:gridSpan w:val="3"/>
                <w:vAlign w:val="center"/>
              </w:tcPr>
            </w:tcPrChange>
          </w:tcPr>
          <w:p w14:paraId="277B0ECF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82" w:name="zzzgxw"/>
            <w:bookmarkStart w:id="83" w:name="simple_zxmc_a_24"/>
            <w:bookmarkEnd w:id="82"/>
            <w:bookmarkEnd w:id="83"/>
          </w:p>
        </w:tc>
        <w:tc>
          <w:tcPr>
            <w:tcW w:w="2316" w:type="dxa"/>
            <w:gridSpan w:val="3"/>
            <w:vAlign w:val="center"/>
            <w:tcPrChange w:id="84" w:author="WPS_1650464346" w:date="2022-05-18T16:13:00Z">
              <w:tcPr>
                <w:tcW w:w="2977" w:type="dxa"/>
                <w:gridSpan w:val="4"/>
                <w:vAlign w:val="center"/>
              </w:tcPr>
            </w:tcPrChange>
          </w:tcPr>
          <w:p w14:paraId="36F3EE4C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从事专业</w:t>
            </w:r>
          </w:p>
        </w:tc>
        <w:tc>
          <w:tcPr>
            <w:tcW w:w="1423" w:type="dxa"/>
            <w:gridSpan w:val="2"/>
            <w:vAlign w:val="center"/>
            <w:tcPrChange w:id="85" w:author="WPS_1650464346" w:date="2022-05-18T16:13:00Z">
              <w:tcPr>
                <w:tcW w:w="1423" w:type="dxa"/>
                <w:gridSpan w:val="2"/>
                <w:vAlign w:val="center"/>
              </w:tcPr>
            </w:tcPrChange>
          </w:tcPr>
          <w:p w14:paraId="47099DF2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86" w:name="simple_zxmc_a_25"/>
            <w:bookmarkStart w:id="87" w:name="zzcszy"/>
            <w:bookmarkEnd w:id="86"/>
            <w:bookmarkEnd w:id="87"/>
          </w:p>
        </w:tc>
      </w:tr>
      <w:tr w:rsidR="00AD5D8D" w14:paraId="2A0985E9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8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12"/>
          <w:jc w:val="center"/>
          <w:trPrChange w:id="89" w:author="WPS_1650464346" w:date="2022-05-18T16:13:00Z">
            <w:trPr>
              <w:cantSplit/>
              <w:trHeight w:val="512"/>
              <w:jc w:val="center"/>
            </w:trPr>
          </w:trPrChange>
        </w:trPr>
        <w:tc>
          <w:tcPr>
            <w:tcW w:w="812" w:type="dxa"/>
            <w:vMerge/>
            <w:vAlign w:val="center"/>
            <w:tcPrChange w:id="90" w:author="WPS_1650464346" w:date="2022-05-18T16:13:00Z">
              <w:tcPr>
                <w:tcW w:w="812" w:type="dxa"/>
                <w:vMerge/>
                <w:vAlign w:val="center"/>
              </w:tcPr>
            </w:tcPrChange>
          </w:tcPr>
          <w:p w14:paraId="46CAA28C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  <w:tcPrChange w:id="91" w:author="WPS_1650464346" w:date="2022-05-18T16:13:00Z">
              <w:tcPr>
                <w:tcW w:w="1746" w:type="dxa"/>
                <w:vAlign w:val="center"/>
              </w:tcPr>
            </w:tcPrChange>
          </w:tcPr>
          <w:p w14:paraId="66CAAAA6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固定电话</w:t>
            </w:r>
          </w:p>
        </w:tc>
        <w:tc>
          <w:tcPr>
            <w:tcW w:w="2351" w:type="dxa"/>
            <w:gridSpan w:val="3"/>
            <w:vAlign w:val="center"/>
            <w:tcPrChange w:id="92" w:author="WPS_1650464346" w:date="2022-05-18T16:13:00Z">
              <w:tcPr>
                <w:tcW w:w="1690" w:type="dxa"/>
                <w:gridSpan w:val="3"/>
                <w:vAlign w:val="center"/>
              </w:tcPr>
            </w:tcPrChange>
          </w:tcPr>
          <w:p w14:paraId="0801A1B0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93" w:name="zzgddh"/>
            <w:bookmarkStart w:id="94" w:name="simple_zxmc_a_26"/>
            <w:bookmarkEnd w:id="93"/>
            <w:bookmarkEnd w:id="94"/>
          </w:p>
        </w:tc>
        <w:tc>
          <w:tcPr>
            <w:tcW w:w="2316" w:type="dxa"/>
            <w:gridSpan w:val="3"/>
            <w:vAlign w:val="center"/>
            <w:tcPrChange w:id="95" w:author="WPS_1650464346" w:date="2022-05-18T16:13:00Z">
              <w:tcPr>
                <w:tcW w:w="2977" w:type="dxa"/>
                <w:gridSpan w:val="4"/>
                <w:vAlign w:val="center"/>
              </w:tcPr>
            </w:tcPrChange>
          </w:tcPr>
          <w:p w14:paraId="41A48852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移动电话</w:t>
            </w:r>
          </w:p>
        </w:tc>
        <w:tc>
          <w:tcPr>
            <w:tcW w:w="1423" w:type="dxa"/>
            <w:gridSpan w:val="2"/>
            <w:vAlign w:val="center"/>
            <w:tcPrChange w:id="96" w:author="WPS_1650464346" w:date="2022-05-18T16:13:00Z">
              <w:tcPr>
                <w:tcW w:w="1423" w:type="dxa"/>
                <w:gridSpan w:val="2"/>
                <w:vAlign w:val="center"/>
              </w:tcPr>
            </w:tcPrChange>
          </w:tcPr>
          <w:p w14:paraId="600E9225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97" w:name="simple_zxmc_a_27"/>
            <w:bookmarkStart w:id="98" w:name="zzyddh"/>
            <w:bookmarkEnd w:id="97"/>
            <w:bookmarkEnd w:id="98"/>
          </w:p>
        </w:tc>
      </w:tr>
      <w:tr w:rsidR="00AD5D8D" w14:paraId="540C14EC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35"/>
          <w:jc w:val="center"/>
          <w:trPrChange w:id="100" w:author="WPS_1650464346" w:date="2022-05-18T16:13:00Z">
            <w:trPr>
              <w:cantSplit/>
              <w:trHeight w:val="535"/>
              <w:jc w:val="center"/>
            </w:trPr>
          </w:trPrChange>
        </w:trPr>
        <w:tc>
          <w:tcPr>
            <w:tcW w:w="812" w:type="dxa"/>
            <w:vMerge/>
            <w:vAlign w:val="center"/>
            <w:tcPrChange w:id="101" w:author="WPS_1650464346" w:date="2022-05-18T16:13:00Z">
              <w:tcPr>
                <w:tcW w:w="812" w:type="dxa"/>
                <w:vMerge/>
                <w:vAlign w:val="center"/>
              </w:tcPr>
            </w:tcPrChange>
          </w:tcPr>
          <w:p w14:paraId="4A6307C5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  <w:tcPrChange w:id="102" w:author="WPS_1650464346" w:date="2022-05-18T16:13:00Z">
              <w:tcPr>
                <w:tcW w:w="1746" w:type="dxa"/>
                <w:vAlign w:val="center"/>
              </w:tcPr>
            </w:tcPrChange>
          </w:tcPr>
          <w:p w14:paraId="542DFF62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传真号码</w:t>
            </w:r>
          </w:p>
        </w:tc>
        <w:tc>
          <w:tcPr>
            <w:tcW w:w="2351" w:type="dxa"/>
            <w:gridSpan w:val="3"/>
            <w:vAlign w:val="center"/>
            <w:tcPrChange w:id="103" w:author="WPS_1650464346" w:date="2022-05-18T16:13:00Z">
              <w:tcPr>
                <w:tcW w:w="1690" w:type="dxa"/>
                <w:gridSpan w:val="3"/>
                <w:vAlign w:val="center"/>
              </w:tcPr>
            </w:tcPrChange>
          </w:tcPr>
          <w:p w14:paraId="03AB453F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104" w:name="zzczhm"/>
            <w:bookmarkStart w:id="105" w:name="simple_zxmc_a_28"/>
            <w:bookmarkEnd w:id="104"/>
            <w:bookmarkEnd w:id="105"/>
          </w:p>
        </w:tc>
        <w:tc>
          <w:tcPr>
            <w:tcW w:w="2316" w:type="dxa"/>
            <w:gridSpan w:val="3"/>
            <w:vAlign w:val="center"/>
            <w:tcPrChange w:id="106" w:author="WPS_1650464346" w:date="2022-05-18T16:13:00Z">
              <w:tcPr>
                <w:tcW w:w="2977" w:type="dxa"/>
                <w:gridSpan w:val="4"/>
                <w:vAlign w:val="center"/>
              </w:tcPr>
            </w:tcPrChange>
          </w:tcPr>
          <w:p w14:paraId="5C8C31EA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电子信箱</w:t>
            </w:r>
          </w:p>
        </w:tc>
        <w:tc>
          <w:tcPr>
            <w:tcW w:w="1423" w:type="dxa"/>
            <w:gridSpan w:val="2"/>
            <w:vAlign w:val="center"/>
            <w:tcPrChange w:id="107" w:author="WPS_1650464346" w:date="2022-05-18T16:13:00Z">
              <w:tcPr>
                <w:tcW w:w="1423" w:type="dxa"/>
                <w:gridSpan w:val="2"/>
                <w:vAlign w:val="center"/>
              </w:tcPr>
            </w:tcPrChange>
          </w:tcPr>
          <w:p w14:paraId="0963C869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108" w:name="simple_zxmc_a_29"/>
            <w:bookmarkStart w:id="109" w:name="zzdzxx"/>
            <w:bookmarkEnd w:id="108"/>
            <w:bookmarkEnd w:id="109"/>
          </w:p>
        </w:tc>
      </w:tr>
      <w:tr w:rsidR="00AD5D8D" w14:paraId="50753B4E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110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82"/>
          <w:jc w:val="center"/>
          <w:trPrChange w:id="111" w:author="WPS_1650464346" w:date="2022-05-18T16:13:00Z">
            <w:trPr>
              <w:cantSplit/>
              <w:trHeight w:val="582"/>
              <w:jc w:val="center"/>
            </w:trPr>
          </w:trPrChange>
        </w:trPr>
        <w:tc>
          <w:tcPr>
            <w:tcW w:w="812" w:type="dxa"/>
            <w:vMerge/>
            <w:vAlign w:val="center"/>
            <w:tcPrChange w:id="112" w:author="WPS_1650464346" w:date="2022-05-18T16:13:00Z">
              <w:tcPr>
                <w:tcW w:w="812" w:type="dxa"/>
                <w:vMerge/>
                <w:vAlign w:val="center"/>
              </w:tcPr>
            </w:tcPrChange>
          </w:tcPr>
          <w:p w14:paraId="6E8B8516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  <w:tcPrChange w:id="113" w:author="WPS_1650464346" w:date="2022-05-18T16:13:00Z">
              <w:tcPr>
                <w:tcW w:w="1746" w:type="dxa"/>
                <w:vAlign w:val="center"/>
              </w:tcPr>
            </w:tcPrChange>
          </w:tcPr>
          <w:p w14:paraId="797D97A6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证件类型</w:t>
            </w:r>
          </w:p>
        </w:tc>
        <w:tc>
          <w:tcPr>
            <w:tcW w:w="2351" w:type="dxa"/>
            <w:gridSpan w:val="3"/>
            <w:vAlign w:val="center"/>
            <w:tcPrChange w:id="114" w:author="WPS_1650464346" w:date="2022-05-18T16:13:00Z">
              <w:tcPr>
                <w:tcW w:w="1690" w:type="dxa"/>
                <w:gridSpan w:val="3"/>
                <w:vAlign w:val="center"/>
              </w:tcPr>
            </w:tcPrChange>
          </w:tcPr>
          <w:p w14:paraId="622FA27B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115" w:name="simple_zxmc_a_30"/>
            <w:bookmarkStart w:id="116" w:name="zzzjlx"/>
            <w:bookmarkEnd w:id="115"/>
            <w:bookmarkEnd w:id="116"/>
          </w:p>
        </w:tc>
        <w:tc>
          <w:tcPr>
            <w:tcW w:w="2316" w:type="dxa"/>
            <w:gridSpan w:val="3"/>
            <w:vAlign w:val="center"/>
            <w:tcPrChange w:id="117" w:author="WPS_1650464346" w:date="2022-05-18T16:13:00Z">
              <w:tcPr>
                <w:tcW w:w="2977" w:type="dxa"/>
                <w:gridSpan w:val="4"/>
                <w:vAlign w:val="center"/>
              </w:tcPr>
            </w:tcPrChange>
          </w:tcPr>
          <w:p w14:paraId="5879272B" w14:textId="77777777" w:rsidR="00AD5D8D" w:rsidRDefault="00D53C21">
            <w:pPr>
              <w:snapToGrid w:val="0"/>
              <w:spacing w:line="360" w:lineRule="auto"/>
              <w:jc w:val="center"/>
              <w:rPr>
                <w:rFonts w:eastAsia="仿宋" w:cs="仿宋"/>
                <w:b/>
                <w:bCs/>
                <w:position w:val="6"/>
                <w:szCs w:val="24"/>
              </w:rPr>
            </w:pPr>
            <w:r>
              <w:rPr>
                <w:rFonts w:eastAsia="仿宋" w:cs="仿宋" w:hint="eastAsia"/>
                <w:b/>
                <w:bCs/>
                <w:position w:val="6"/>
                <w:szCs w:val="24"/>
              </w:rPr>
              <w:t>证件号码</w:t>
            </w:r>
          </w:p>
        </w:tc>
        <w:tc>
          <w:tcPr>
            <w:tcW w:w="1423" w:type="dxa"/>
            <w:gridSpan w:val="2"/>
            <w:vAlign w:val="center"/>
            <w:tcPrChange w:id="118" w:author="WPS_1650464346" w:date="2022-05-18T16:13:00Z">
              <w:tcPr>
                <w:tcW w:w="1423" w:type="dxa"/>
                <w:gridSpan w:val="2"/>
                <w:vAlign w:val="center"/>
              </w:tcPr>
            </w:tcPrChange>
          </w:tcPr>
          <w:p w14:paraId="3AE07855" w14:textId="77777777" w:rsidR="00AD5D8D" w:rsidRDefault="00AD5D8D">
            <w:pPr>
              <w:snapToGrid w:val="0"/>
              <w:spacing w:line="360" w:lineRule="auto"/>
              <w:jc w:val="center"/>
              <w:rPr>
                <w:rFonts w:eastAsia="仿宋" w:cs="仿宋"/>
                <w:position w:val="6"/>
                <w:szCs w:val="24"/>
              </w:rPr>
            </w:pPr>
            <w:bookmarkStart w:id="119" w:name="simple_zxmc_a_31"/>
            <w:bookmarkStart w:id="120" w:name="zzzjhm"/>
            <w:bookmarkEnd w:id="119"/>
            <w:bookmarkEnd w:id="120"/>
          </w:p>
        </w:tc>
      </w:tr>
      <w:tr w:rsidR="00AD5D8D" w14:paraId="17399464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121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82"/>
          <w:jc w:val="center"/>
          <w:ins w:id="122" w:author="WPS_1650464346" w:date="2022-05-18T16:10:00Z"/>
          <w:trPrChange w:id="123" w:author="WPS_1650464346" w:date="2022-05-18T16:13:00Z">
            <w:trPr>
              <w:cantSplit/>
              <w:trHeight w:val="582"/>
              <w:jc w:val="center"/>
            </w:trPr>
          </w:trPrChange>
        </w:trPr>
        <w:tc>
          <w:tcPr>
            <w:tcW w:w="812" w:type="dxa"/>
            <w:vMerge w:val="restart"/>
            <w:vAlign w:val="center"/>
            <w:tcPrChange w:id="124" w:author="WPS_1650464346" w:date="2022-05-18T16:13:00Z">
              <w:tcPr>
                <w:tcW w:w="812" w:type="dxa"/>
                <w:vMerge w:val="restart"/>
                <w:vAlign w:val="center"/>
              </w:tcPr>
            </w:tcPrChange>
          </w:tcPr>
          <w:p w14:paraId="3C7104CA" w14:textId="77777777" w:rsidR="00AD5D8D" w:rsidRDefault="00D53C21">
            <w:pPr>
              <w:snapToGrid w:val="0"/>
              <w:spacing w:line="360" w:lineRule="auto"/>
              <w:jc w:val="center"/>
              <w:rPr>
                <w:ins w:id="125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  <w:ins w:id="126" w:author="WPS_1650464346" w:date="2022-05-18T16:10:00Z">
              <w:r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lastRenderedPageBreak/>
                <w:t>联合</w:t>
              </w:r>
              <w:r>
                <w:rPr>
                  <w:rFonts w:eastAsia="仿宋" w:cs="仿宋"/>
                  <w:b/>
                  <w:bCs/>
                  <w:position w:val="6"/>
                  <w:szCs w:val="24"/>
                </w:rPr>
                <w:t>申请单位信息</w:t>
              </w:r>
            </w:ins>
          </w:p>
        </w:tc>
        <w:tc>
          <w:tcPr>
            <w:tcW w:w="1746" w:type="dxa"/>
            <w:vAlign w:val="center"/>
            <w:tcPrChange w:id="127" w:author="WPS_1650464346" w:date="2022-05-18T16:13:00Z">
              <w:tcPr>
                <w:tcW w:w="1746" w:type="dxa"/>
                <w:vAlign w:val="center"/>
              </w:tcPr>
            </w:tcPrChange>
          </w:tcPr>
          <w:p w14:paraId="56D190F9" w14:textId="77777777" w:rsidR="00AD5D8D" w:rsidRDefault="00D53C21">
            <w:pPr>
              <w:snapToGrid w:val="0"/>
              <w:spacing w:line="360" w:lineRule="auto"/>
              <w:jc w:val="center"/>
              <w:rPr>
                <w:ins w:id="128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  <w:ins w:id="129" w:author="WPS_1650464346" w:date="2022-05-18T16:10:00Z">
              <w:r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>序号</w:t>
              </w:r>
            </w:ins>
          </w:p>
        </w:tc>
        <w:tc>
          <w:tcPr>
            <w:tcW w:w="1211" w:type="dxa"/>
            <w:vAlign w:val="center"/>
            <w:tcPrChange w:id="130" w:author="WPS_1650464346" w:date="2022-05-18T16:13:00Z">
              <w:tcPr>
                <w:tcW w:w="845" w:type="dxa"/>
                <w:vAlign w:val="center"/>
              </w:tcPr>
            </w:tcPrChange>
          </w:tcPr>
          <w:p w14:paraId="40B38742" w14:textId="77777777" w:rsidR="00AD5D8D" w:rsidRDefault="00D53C21">
            <w:pPr>
              <w:snapToGrid w:val="0"/>
              <w:spacing w:line="360" w:lineRule="auto"/>
              <w:jc w:val="center"/>
              <w:rPr>
                <w:ins w:id="131" w:author="WPS_1650464346" w:date="2022-05-18T16:10:00Z"/>
                <w:rFonts w:eastAsia="仿宋" w:cs="仿宋"/>
                <w:b/>
                <w:position w:val="6"/>
                <w:szCs w:val="24"/>
              </w:rPr>
            </w:pPr>
            <w:ins w:id="132" w:author="WPS_1650464346" w:date="2022-05-18T16:10:00Z">
              <w:r>
                <w:rPr>
                  <w:rFonts w:eastAsia="仿宋" w:cs="仿宋" w:hint="eastAsia"/>
                  <w:b/>
                  <w:position w:val="6"/>
                  <w:szCs w:val="24"/>
                </w:rPr>
                <w:t>单位</w:t>
              </w:r>
              <w:r>
                <w:rPr>
                  <w:rFonts w:eastAsia="仿宋" w:cs="仿宋"/>
                  <w:b/>
                  <w:position w:val="6"/>
                  <w:szCs w:val="24"/>
                </w:rPr>
                <w:t>名称</w:t>
              </w:r>
            </w:ins>
          </w:p>
        </w:tc>
        <w:tc>
          <w:tcPr>
            <w:tcW w:w="1140" w:type="dxa"/>
            <w:gridSpan w:val="2"/>
            <w:vAlign w:val="center"/>
            <w:tcPrChange w:id="133" w:author="WPS_1650464346" w:date="2022-05-18T16:13:00Z">
              <w:tcPr>
                <w:tcW w:w="845" w:type="dxa"/>
                <w:gridSpan w:val="2"/>
                <w:vAlign w:val="center"/>
              </w:tcPr>
            </w:tcPrChange>
          </w:tcPr>
          <w:p w14:paraId="4258D0E8" w14:textId="77777777" w:rsidR="00AD5D8D" w:rsidRDefault="00D53C21">
            <w:pPr>
              <w:snapToGrid w:val="0"/>
              <w:spacing w:line="360" w:lineRule="auto"/>
              <w:jc w:val="center"/>
              <w:rPr>
                <w:ins w:id="134" w:author="WPS_1650464346" w:date="2022-05-18T16:10:00Z"/>
                <w:rFonts w:eastAsia="仿宋" w:cs="仿宋"/>
                <w:b/>
                <w:position w:val="6"/>
                <w:szCs w:val="24"/>
                <w:lang w:eastAsia="zh-Hans"/>
              </w:rPr>
            </w:pPr>
            <w:commentRangeStart w:id="135"/>
            <w:ins w:id="136" w:author="WPS_1650464346" w:date="2022-05-18T16:13:00Z">
              <w:r>
                <w:rPr>
                  <w:rFonts w:eastAsia="仿宋" w:cs="仿宋" w:hint="eastAsia"/>
                  <w:b/>
                  <w:position w:val="6"/>
                  <w:szCs w:val="24"/>
                  <w:lang w:eastAsia="zh-Hans"/>
                </w:rPr>
                <w:t>经费数</w:t>
              </w:r>
              <w:r>
                <w:rPr>
                  <w:rFonts w:eastAsia="仿宋" w:cs="仿宋"/>
                  <w:b/>
                  <w:position w:val="6"/>
                  <w:szCs w:val="24"/>
                  <w:lang w:eastAsia="zh-Hans"/>
                </w:rPr>
                <w:t>（</w:t>
              </w:r>
              <w:r>
                <w:rPr>
                  <w:rFonts w:eastAsia="仿宋" w:cs="仿宋" w:hint="eastAsia"/>
                  <w:b/>
                  <w:position w:val="6"/>
                  <w:szCs w:val="24"/>
                  <w:lang w:eastAsia="zh-Hans"/>
                </w:rPr>
                <w:t>万元</w:t>
              </w:r>
              <w:r>
                <w:rPr>
                  <w:rFonts w:eastAsia="仿宋" w:cs="仿宋"/>
                  <w:b/>
                  <w:position w:val="6"/>
                  <w:szCs w:val="24"/>
                  <w:lang w:eastAsia="zh-Hans"/>
                </w:rPr>
                <w:t>）</w:t>
              </w:r>
            </w:ins>
            <w:commentRangeEnd w:id="135"/>
            <w:r>
              <w:commentReference w:id="135"/>
            </w:r>
          </w:p>
        </w:tc>
        <w:tc>
          <w:tcPr>
            <w:tcW w:w="1890" w:type="dxa"/>
            <w:gridSpan w:val="2"/>
            <w:vAlign w:val="center"/>
            <w:tcPrChange w:id="137" w:author="WPS_1650464346" w:date="2022-05-18T16:13:00Z">
              <w:tcPr>
                <w:tcW w:w="2551" w:type="dxa"/>
                <w:gridSpan w:val="3"/>
                <w:vAlign w:val="center"/>
              </w:tcPr>
            </w:tcPrChange>
          </w:tcPr>
          <w:p w14:paraId="68703229" w14:textId="77777777" w:rsidR="00AD5D8D" w:rsidRDefault="00D53C21">
            <w:pPr>
              <w:snapToGrid w:val="0"/>
              <w:spacing w:line="360" w:lineRule="auto"/>
              <w:jc w:val="center"/>
              <w:rPr>
                <w:ins w:id="138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  <w:ins w:id="139" w:author="WPS_1650464346" w:date="2022-05-18T16:10:00Z">
              <w:r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>本单位</w:t>
              </w:r>
              <w:r>
                <w:rPr>
                  <w:rFonts w:eastAsia="仿宋" w:cs="仿宋"/>
                  <w:b/>
                  <w:bCs/>
                  <w:position w:val="6"/>
                  <w:szCs w:val="24"/>
                </w:rPr>
                <w:t>负责人</w:t>
              </w:r>
              <w:bookmarkStart w:id="140" w:name="_GoBack"/>
              <w:bookmarkEnd w:id="140"/>
            </w:ins>
          </w:p>
        </w:tc>
        <w:tc>
          <w:tcPr>
            <w:tcW w:w="993" w:type="dxa"/>
            <w:gridSpan w:val="2"/>
            <w:vAlign w:val="center"/>
            <w:tcPrChange w:id="141" w:author="WPS_1650464346" w:date="2022-05-18T16:13:00Z">
              <w:tcPr>
                <w:tcW w:w="993" w:type="dxa"/>
                <w:gridSpan w:val="2"/>
                <w:vAlign w:val="center"/>
              </w:tcPr>
            </w:tcPrChange>
          </w:tcPr>
          <w:p w14:paraId="33414595" w14:textId="77777777" w:rsidR="00AD5D8D" w:rsidRDefault="00D53C21">
            <w:pPr>
              <w:snapToGrid w:val="0"/>
              <w:spacing w:line="360" w:lineRule="auto"/>
              <w:jc w:val="center"/>
              <w:rPr>
                <w:ins w:id="142" w:author="WPS_1650464346" w:date="2022-05-18T16:10:00Z"/>
                <w:rFonts w:eastAsia="仿宋" w:cs="仿宋"/>
                <w:b/>
                <w:position w:val="6"/>
                <w:szCs w:val="24"/>
              </w:rPr>
            </w:pPr>
            <w:ins w:id="143" w:author="WPS_1650464346" w:date="2022-05-18T16:10:00Z">
              <w:r>
                <w:rPr>
                  <w:rFonts w:eastAsia="仿宋" w:cs="仿宋" w:hint="eastAsia"/>
                  <w:b/>
                  <w:position w:val="6"/>
                  <w:szCs w:val="24"/>
                </w:rPr>
                <w:t>联系</w:t>
              </w:r>
              <w:r>
                <w:rPr>
                  <w:rFonts w:eastAsia="仿宋" w:cs="仿宋"/>
                  <w:b/>
                  <w:position w:val="6"/>
                  <w:szCs w:val="24"/>
                </w:rPr>
                <w:t>电话</w:t>
              </w:r>
            </w:ins>
          </w:p>
        </w:tc>
        <w:tc>
          <w:tcPr>
            <w:tcW w:w="856" w:type="dxa"/>
            <w:vAlign w:val="center"/>
            <w:tcPrChange w:id="144" w:author="WPS_1650464346" w:date="2022-05-18T16:13:00Z">
              <w:tcPr>
                <w:tcW w:w="856" w:type="dxa"/>
                <w:vAlign w:val="center"/>
              </w:tcPr>
            </w:tcPrChange>
          </w:tcPr>
          <w:p w14:paraId="6A17342D" w14:textId="77777777" w:rsidR="00AD5D8D" w:rsidRDefault="00D53C21">
            <w:pPr>
              <w:snapToGrid w:val="0"/>
              <w:spacing w:line="360" w:lineRule="auto"/>
              <w:jc w:val="center"/>
              <w:rPr>
                <w:ins w:id="145" w:author="WPS_1650464346" w:date="2022-05-18T16:10:00Z"/>
                <w:rFonts w:eastAsia="仿宋" w:cs="仿宋"/>
                <w:b/>
                <w:position w:val="6"/>
                <w:szCs w:val="24"/>
              </w:rPr>
            </w:pPr>
            <w:ins w:id="146" w:author="WPS_1650464346" w:date="2022-05-18T16:10:00Z">
              <w:r>
                <w:rPr>
                  <w:rFonts w:eastAsia="仿宋" w:cs="仿宋" w:hint="eastAsia"/>
                  <w:b/>
                  <w:position w:val="6"/>
                  <w:szCs w:val="24"/>
                </w:rPr>
                <w:t>邮箱</w:t>
              </w:r>
            </w:ins>
          </w:p>
        </w:tc>
      </w:tr>
      <w:tr w:rsidR="00AD5D8D" w14:paraId="4A78EFB7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147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82"/>
          <w:jc w:val="center"/>
          <w:ins w:id="148" w:author="WPS_1650464346" w:date="2022-05-18T16:10:00Z"/>
          <w:trPrChange w:id="149" w:author="WPS_1650464346" w:date="2022-05-18T16:13:00Z">
            <w:trPr>
              <w:cantSplit/>
              <w:trHeight w:val="582"/>
              <w:jc w:val="center"/>
            </w:trPr>
          </w:trPrChange>
        </w:trPr>
        <w:tc>
          <w:tcPr>
            <w:tcW w:w="812" w:type="dxa"/>
            <w:vMerge/>
            <w:vAlign w:val="center"/>
            <w:tcPrChange w:id="150" w:author="WPS_1650464346" w:date="2022-05-18T16:13:00Z">
              <w:tcPr>
                <w:tcW w:w="812" w:type="dxa"/>
                <w:vMerge/>
                <w:vAlign w:val="center"/>
              </w:tcPr>
            </w:tcPrChange>
          </w:tcPr>
          <w:p w14:paraId="16FE8557" w14:textId="77777777" w:rsidR="00AD5D8D" w:rsidRDefault="00AD5D8D">
            <w:pPr>
              <w:snapToGrid w:val="0"/>
              <w:spacing w:line="360" w:lineRule="auto"/>
              <w:jc w:val="center"/>
              <w:rPr>
                <w:ins w:id="151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  <w:tcPrChange w:id="152" w:author="WPS_1650464346" w:date="2022-05-18T16:13:00Z">
              <w:tcPr>
                <w:tcW w:w="1746" w:type="dxa"/>
                <w:vAlign w:val="center"/>
              </w:tcPr>
            </w:tcPrChange>
          </w:tcPr>
          <w:p w14:paraId="3D4E193F" w14:textId="77777777" w:rsidR="00AD5D8D" w:rsidRDefault="00D53C21">
            <w:pPr>
              <w:snapToGrid w:val="0"/>
              <w:spacing w:line="360" w:lineRule="auto"/>
              <w:jc w:val="center"/>
              <w:rPr>
                <w:ins w:id="153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  <w:ins w:id="154" w:author="WPS_1650464346" w:date="2022-05-18T16:10:00Z">
              <w:r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>1</w:t>
              </w:r>
            </w:ins>
          </w:p>
        </w:tc>
        <w:tc>
          <w:tcPr>
            <w:tcW w:w="1211" w:type="dxa"/>
            <w:vAlign w:val="center"/>
            <w:tcPrChange w:id="155" w:author="WPS_1650464346" w:date="2022-05-18T16:13:00Z">
              <w:tcPr>
                <w:tcW w:w="845" w:type="dxa"/>
                <w:vAlign w:val="center"/>
              </w:tcPr>
            </w:tcPrChange>
          </w:tcPr>
          <w:p w14:paraId="782B5A07" w14:textId="77777777" w:rsidR="00AD5D8D" w:rsidRDefault="00AD5D8D">
            <w:pPr>
              <w:snapToGrid w:val="0"/>
              <w:spacing w:line="360" w:lineRule="auto"/>
              <w:jc w:val="center"/>
              <w:rPr>
                <w:ins w:id="156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  <w:tcPrChange w:id="157" w:author="WPS_1650464346" w:date="2022-05-18T16:13:00Z">
              <w:tcPr>
                <w:tcW w:w="845" w:type="dxa"/>
                <w:gridSpan w:val="2"/>
                <w:vAlign w:val="center"/>
              </w:tcPr>
            </w:tcPrChange>
          </w:tcPr>
          <w:p w14:paraId="3229BE12" w14:textId="77777777" w:rsidR="00AD5D8D" w:rsidRDefault="00AD5D8D">
            <w:pPr>
              <w:snapToGrid w:val="0"/>
              <w:spacing w:line="360" w:lineRule="auto"/>
              <w:jc w:val="center"/>
              <w:rPr>
                <w:ins w:id="158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  <w:tcPrChange w:id="159" w:author="WPS_1650464346" w:date="2022-05-18T16:13:00Z">
              <w:tcPr>
                <w:tcW w:w="2551" w:type="dxa"/>
                <w:gridSpan w:val="3"/>
                <w:vAlign w:val="center"/>
              </w:tcPr>
            </w:tcPrChange>
          </w:tcPr>
          <w:p w14:paraId="066D9860" w14:textId="77777777" w:rsidR="00AD5D8D" w:rsidRDefault="00AD5D8D">
            <w:pPr>
              <w:snapToGrid w:val="0"/>
              <w:spacing w:line="360" w:lineRule="auto"/>
              <w:jc w:val="center"/>
              <w:rPr>
                <w:ins w:id="160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  <w:tcPrChange w:id="161" w:author="WPS_1650464346" w:date="2022-05-18T16:13:00Z">
              <w:tcPr>
                <w:tcW w:w="993" w:type="dxa"/>
                <w:gridSpan w:val="2"/>
                <w:vAlign w:val="center"/>
              </w:tcPr>
            </w:tcPrChange>
          </w:tcPr>
          <w:p w14:paraId="357B5A91" w14:textId="77777777" w:rsidR="00AD5D8D" w:rsidRDefault="00AD5D8D">
            <w:pPr>
              <w:snapToGrid w:val="0"/>
              <w:spacing w:line="360" w:lineRule="auto"/>
              <w:jc w:val="center"/>
              <w:rPr>
                <w:ins w:id="162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  <w:tc>
          <w:tcPr>
            <w:tcW w:w="856" w:type="dxa"/>
            <w:vAlign w:val="center"/>
            <w:tcPrChange w:id="163" w:author="WPS_1650464346" w:date="2022-05-18T16:13:00Z">
              <w:tcPr>
                <w:tcW w:w="856" w:type="dxa"/>
                <w:vAlign w:val="center"/>
              </w:tcPr>
            </w:tcPrChange>
          </w:tcPr>
          <w:p w14:paraId="584E2F49" w14:textId="77777777" w:rsidR="00AD5D8D" w:rsidRDefault="00AD5D8D">
            <w:pPr>
              <w:snapToGrid w:val="0"/>
              <w:spacing w:line="360" w:lineRule="auto"/>
              <w:jc w:val="center"/>
              <w:rPr>
                <w:ins w:id="164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</w:tr>
      <w:tr w:rsidR="00AD5D8D" w14:paraId="28B787C1" w14:textId="77777777" w:rsidTr="00AD5D8D">
        <w:tblPrEx>
          <w:tblW w:w="86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165" w:author="WPS_1650464346" w:date="2022-05-18T16:13:00Z">
            <w:tblPrEx>
              <w:tblW w:w="86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cantSplit/>
          <w:trHeight w:val="582"/>
          <w:jc w:val="center"/>
          <w:ins w:id="166" w:author="WPS_1650464346" w:date="2022-05-18T16:10:00Z"/>
          <w:trPrChange w:id="167" w:author="WPS_1650464346" w:date="2022-05-18T16:13:00Z">
            <w:trPr>
              <w:cantSplit/>
              <w:trHeight w:val="582"/>
              <w:jc w:val="center"/>
            </w:trPr>
          </w:trPrChange>
        </w:trPr>
        <w:tc>
          <w:tcPr>
            <w:tcW w:w="812" w:type="dxa"/>
            <w:vMerge/>
            <w:vAlign w:val="center"/>
            <w:tcPrChange w:id="168" w:author="WPS_1650464346" w:date="2022-05-18T16:13:00Z">
              <w:tcPr>
                <w:tcW w:w="812" w:type="dxa"/>
                <w:vMerge/>
                <w:vAlign w:val="center"/>
              </w:tcPr>
            </w:tcPrChange>
          </w:tcPr>
          <w:p w14:paraId="1C912469" w14:textId="77777777" w:rsidR="00AD5D8D" w:rsidRDefault="00AD5D8D">
            <w:pPr>
              <w:snapToGrid w:val="0"/>
              <w:spacing w:line="360" w:lineRule="auto"/>
              <w:jc w:val="center"/>
              <w:rPr>
                <w:ins w:id="169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1746" w:type="dxa"/>
            <w:vAlign w:val="center"/>
            <w:tcPrChange w:id="170" w:author="WPS_1650464346" w:date="2022-05-18T16:13:00Z">
              <w:tcPr>
                <w:tcW w:w="1746" w:type="dxa"/>
                <w:vAlign w:val="center"/>
              </w:tcPr>
            </w:tcPrChange>
          </w:tcPr>
          <w:p w14:paraId="072E9D53" w14:textId="77777777" w:rsidR="00AD5D8D" w:rsidRDefault="00D53C21">
            <w:pPr>
              <w:snapToGrid w:val="0"/>
              <w:spacing w:line="360" w:lineRule="auto"/>
              <w:jc w:val="center"/>
              <w:rPr>
                <w:ins w:id="171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  <w:ins w:id="172" w:author="WPS_1650464346" w:date="2022-05-18T16:10:00Z">
              <w:r>
                <w:rPr>
                  <w:rFonts w:eastAsia="仿宋" w:cs="仿宋" w:hint="eastAsia"/>
                  <w:b/>
                  <w:bCs/>
                  <w:position w:val="6"/>
                  <w:szCs w:val="24"/>
                </w:rPr>
                <w:t>2</w:t>
              </w:r>
            </w:ins>
          </w:p>
        </w:tc>
        <w:tc>
          <w:tcPr>
            <w:tcW w:w="1211" w:type="dxa"/>
            <w:vAlign w:val="center"/>
            <w:tcPrChange w:id="173" w:author="WPS_1650464346" w:date="2022-05-18T16:13:00Z">
              <w:tcPr>
                <w:tcW w:w="845" w:type="dxa"/>
                <w:vAlign w:val="center"/>
              </w:tcPr>
            </w:tcPrChange>
          </w:tcPr>
          <w:p w14:paraId="22563014" w14:textId="77777777" w:rsidR="00AD5D8D" w:rsidRDefault="00AD5D8D">
            <w:pPr>
              <w:snapToGrid w:val="0"/>
              <w:spacing w:line="360" w:lineRule="auto"/>
              <w:jc w:val="center"/>
              <w:rPr>
                <w:ins w:id="174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  <w:tcPrChange w:id="175" w:author="WPS_1650464346" w:date="2022-05-18T16:13:00Z">
              <w:tcPr>
                <w:tcW w:w="845" w:type="dxa"/>
                <w:gridSpan w:val="2"/>
                <w:vAlign w:val="center"/>
              </w:tcPr>
            </w:tcPrChange>
          </w:tcPr>
          <w:p w14:paraId="5F7F2836" w14:textId="77777777" w:rsidR="00AD5D8D" w:rsidRDefault="00AD5D8D">
            <w:pPr>
              <w:snapToGrid w:val="0"/>
              <w:spacing w:line="360" w:lineRule="auto"/>
              <w:jc w:val="center"/>
              <w:rPr>
                <w:ins w:id="176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  <w:tcPrChange w:id="177" w:author="WPS_1650464346" w:date="2022-05-18T16:13:00Z">
              <w:tcPr>
                <w:tcW w:w="2551" w:type="dxa"/>
                <w:gridSpan w:val="3"/>
                <w:vAlign w:val="center"/>
              </w:tcPr>
            </w:tcPrChange>
          </w:tcPr>
          <w:p w14:paraId="2C367B42" w14:textId="77777777" w:rsidR="00AD5D8D" w:rsidRDefault="00AD5D8D">
            <w:pPr>
              <w:snapToGrid w:val="0"/>
              <w:spacing w:line="360" w:lineRule="auto"/>
              <w:jc w:val="center"/>
              <w:rPr>
                <w:ins w:id="178" w:author="WPS_1650464346" w:date="2022-05-18T16:10:00Z"/>
                <w:rFonts w:eastAsia="仿宋" w:cs="仿宋"/>
                <w:b/>
                <w:bCs/>
                <w:position w:val="6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  <w:tcPrChange w:id="179" w:author="WPS_1650464346" w:date="2022-05-18T16:13:00Z">
              <w:tcPr>
                <w:tcW w:w="993" w:type="dxa"/>
                <w:gridSpan w:val="2"/>
                <w:vAlign w:val="center"/>
              </w:tcPr>
            </w:tcPrChange>
          </w:tcPr>
          <w:p w14:paraId="41234C12" w14:textId="77777777" w:rsidR="00AD5D8D" w:rsidRDefault="00AD5D8D">
            <w:pPr>
              <w:snapToGrid w:val="0"/>
              <w:spacing w:line="360" w:lineRule="auto"/>
              <w:jc w:val="center"/>
              <w:rPr>
                <w:ins w:id="180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  <w:tc>
          <w:tcPr>
            <w:tcW w:w="856" w:type="dxa"/>
            <w:vAlign w:val="center"/>
            <w:tcPrChange w:id="181" w:author="WPS_1650464346" w:date="2022-05-18T16:13:00Z">
              <w:tcPr>
                <w:tcW w:w="856" w:type="dxa"/>
                <w:vAlign w:val="center"/>
              </w:tcPr>
            </w:tcPrChange>
          </w:tcPr>
          <w:p w14:paraId="022A381E" w14:textId="77777777" w:rsidR="00AD5D8D" w:rsidRDefault="00AD5D8D">
            <w:pPr>
              <w:snapToGrid w:val="0"/>
              <w:spacing w:line="360" w:lineRule="auto"/>
              <w:jc w:val="center"/>
              <w:rPr>
                <w:ins w:id="182" w:author="WPS_1650464346" w:date="2022-05-18T16:10:00Z"/>
                <w:rFonts w:eastAsia="仿宋" w:cs="仿宋"/>
                <w:position w:val="6"/>
                <w:szCs w:val="24"/>
              </w:rPr>
            </w:pPr>
          </w:p>
        </w:tc>
      </w:tr>
    </w:tbl>
    <w:p w14:paraId="1000EB23" w14:textId="77777777" w:rsidR="00AD5D8D" w:rsidRDefault="00AD5D8D">
      <w:pPr>
        <w:snapToGrid w:val="0"/>
        <w:spacing w:line="360" w:lineRule="auto"/>
        <w:rPr>
          <w:rFonts w:eastAsia="仿宋"/>
          <w:szCs w:val="24"/>
        </w:rPr>
        <w:sectPr w:rsidR="00AD5D8D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800" w:bottom="1440" w:left="1800" w:header="600" w:footer="992" w:gutter="0"/>
          <w:cols w:space="425"/>
          <w:docGrid w:type="lines" w:linePitch="312"/>
        </w:sectPr>
      </w:pPr>
    </w:p>
    <w:p w14:paraId="0E494535" w14:textId="77777777" w:rsidR="00AD5D8D" w:rsidRDefault="00D53C21">
      <w:pPr>
        <w:snapToGrid w:val="0"/>
        <w:spacing w:line="360" w:lineRule="auto"/>
        <w:ind w:left="425"/>
        <w:rPr>
          <w:rFonts w:ascii="黑体" w:eastAsia="黑体" w:hAnsi="黑体"/>
          <w:color w:val="000000"/>
          <w:sz w:val="28"/>
          <w:szCs w:val="24"/>
        </w:rPr>
      </w:pPr>
      <w:r>
        <w:rPr>
          <w:rFonts w:ascii="黑体" w:eastAsia="黑体" w:hAnsi="黑体" w:hint="eastAsia"/>
          <w:color w:val="000000"/>
          <w:sz w:val="28"/>
          <w:szCs w:val="24"/>
        </w:rPr>
        <w:lastRenderedPageBreak/>
        <w:t>二、项目摘要</w:t>
      </w:r>
    </w:p>
    <w:p w14:paraId="2BF0AB2B" w14:textId="5B61F9D8" w:rsidR="00AD5D8D" w:rsidRDefault="00D53C21">
      <w:pPr>
        <w:snapToGrid w:val="0"/>
        <w:spacing w:line="360" w:lineRule="auto"/>
        <w:rPr>
          <w:rFonts w:eastAsia="仿宋"/>
          <w:color w:val="000000"/>
          <w:sz w:val="28"/>
          <w:szCs w:val="24"/>
        </w:rPr>
      </w:pPr>
      <w:r>
        <w:rPr>
          <w:rFonts w:eastAsia="仿宋"/>
          <w:color w:val="000000"/>
          <w:sz w:val="28"/>
          <w:szCs w:val="24"/>
        </w:rPr>
        <w:t>简要说明</w:t>
      </w:r>
      <w:r>
        <w:rPr>
          <w:rFonts w:eastAsia="仿宋" w:hint="eastAsia"/>
          <w:color w:val="000000"/>
          <w:sz w:val="28"/>
          <w:szCs w:val="24"/>
        </w:rPr>
        <w:t>项目立项</w:t>
      </w:r>
      <w:r>
        <w:rPr>
          <w:rFonts w:eastAsia="仿宋"/>
          <w:color w:val="000000"/>
          <w:sz w:val="28"/>
          <w:szCs w:val="24"/>
        </w:rPr>
        <w:t>的</w:t>
      </w:r>
      <w:r>
        <w:rPr>
          <w:rFonts w:eastAsia="仿宋" w:hint="eastAsia"/>
          <w:color w:val="000000"/>
          <w:sz w:val="28"/>
          <w:szCs w:val="24"/>
        </w:rPr>
        <w:t>必要性、研究目标、技术方案、预期成果、相关基础条件等（限800字以内）。</w:t>
      </w:r>
    </w:p>
    <w:tbl>
      <w:tblPr>
        <w:tblStyle w:val="af4"/>
        <w:tblW w:w="8959" w:type="dxa"/>
        <w:jc w:val="center"/>
        <w:tblLook w:val="04A0" w:firstRow="1" w:lastRow="0" w:firstColumn="1" w:lastColumn="0" w:noHBand="0" w:noVBand="1"/>
      </w:tblPr>
      <w:tblGrid>
        <w:gridCol w:w="8959"/>
      </w:tblGrid>
      <w:tr w:rsidR="00AD5D8D" w14:paraId="0CBAF91E" w14:textId="77777777">
        <w:trPr>
          <w:trHeight w:val="510"/>
          <w:jc w:val="center"/>
        </w:trPr>
        <w:tc>
          <w:tcPr>
            <w:tcW w:w="5000" w:type="pct"/>
          </w:tcPr>
          <w:p w14:paraId="4AE34AD7" w14:textId="77777777" w:rsidR="00AD5D8D" w:rsidRDefault="00AD5D8D">
            <w:pPr>
              <w:snapToGrid w:val="0"/>
              <w:spacing w:line="360" w:lineRule="auto"/>
              <w:rPr>
                <w:rFonts w:eastAsia="仿宋"/>
                <w:color w:val="000000"/>
                <w:sz w:val="28"/>
                <w:szCs w:val="28"/>
              </w:rPr>
            </w:pPr>
          </w:p>
        </w:tc>
      </w:tr>
    </w:tbl>
    <w:p w14:paraId="7BF3B3A9" w14:textId="77777777" w:rsidR="00AD5D8D" w:rsidRDefault="00AD5D8D">
      <w:pPr>
        <w:snapToGrid w:val="0"/>
        <w:spacing w:line="360" w:lineRule="auto"/>
        <w:rPr>
          <w:rFonts w:ascii="黑体" w:eastAsia="黑体" w:hAnsi="黑体"/>
          <w:sz w:val="28"/>
          <w:szCs w:val="24"/>
        </w:rPr>
      </w:pPr>
    </w:p>
    <w:p w14:paraId="4F404A56" w14:textId="77777777" w:rsidR="00AD5D8D" w:rsidRDefault="00D53C21">
      <w:pPr>
        <w:snapToGrid w:val="0"/>
        <w:spacing w:line="360" w:lineRule="auto"/>
        <w:ind w:left="425"/>
        <w:rPr>
          <w:rFonts w:ascii="黑体" w:eastAsia="黑体" w:hAnsi="黑体"/>
          <w:color w:val="000000"/>
          <w:sz w:val="28"/>
          <w:szCs w:val="24"/>
        </w:rPr>
      </w:pPr>
      <w:r>
        <w:rPr>
          <w:rFonts w:ascii="黑体" w:eastAsia="黑体" w:hAnsi="黑体" w:hint="eastAsia"/>
          <w:color w:val="000000"/>
          <w:sz w:val="28"/>
          <w:szCs w:val="24"/>
        </w:rPr>
        <w:t>三、立项的必要性</w:t>
      </w:r>
    </w:p>
    <w:p w14:paraId="7070AD77" w14:textId="77777777" w:rsidR="00AD5D8D" w:rsidRDefault="00D53C21">
      <w:pPr>
        <w:snapToGrid w:val="0"/>
        <w:spacing w:line="360" w:lineRule="auto"/>
        <w:rPr>
          <w:rFonts w:eastAsia="仿宋"/>
          <w:sz w:val="28"/>
          <w:szCs w:val="24"/>
        </w:rPr>
      </w:pPr>
      <w:r>
        <w:rPr>
          <w:rFonts w:eastAsia="仿宋" w:hint="eastAsia"/>
          <w:color w:val="000000"/>
          <w:sz w:val="28"/>
          <w:szCs w:val="24"/>
        </w:rPr>
        <w:t>阐述立项的必要性以及国内外</w:t>
      </w:r>
      <w:del w:id="189" w:author="Wang Wei" w:date="2022-06-04T13:44:00Z">
        <w:r w:rsidDel="00E82951">
          <w:rPr>
            <w:rFonts w:eastAsia="仿宋" w:hint="eastAsia"/>
            <w:color w:val="000000"/>
            <w:sz w:val="28"/>
            <w:szCs w:val="24"/>
          </w:rPr>
          <w:delText>开展</w:delText>
        </w:r>
      </w:del>
      <w:r>
        <w:rPr>
          <w:rFonts w:eastAsia="仿宋" w:hint="eastAsia"/>
          <w:color w:val="000000"/>
          <w:sz w:val="28"/>
          <w:szCs w:val="24"/>
        </w:rPr>
        <w:t>研究</w:t>
      </w:r>
      <w:del w:id="190" w:author="Wang Wei" w:date="2022-06-04T13:44:00Z">
        <w:r w:rsidDel="00E82951">
          <w:rPr>
            <w:rFonts w:eastAsia="仿宋" w:hint="eastAsia"/>
            <w:color w:val="000000"/>
            <w:sz w:val="28"/>
            <w:szCs w:val="24"/>
          </w:rPr>
          <w:delText>及</w:delText>
        </w:r>
      </w:del>
      <w:r>
        <w:rPr>
          <w:rFonts w:eastAsia="仿宋" w:hint="eastAsia"/>
          <w:color w:val="000000"/>
          <w:sz w:val="28"/>
          <w:szCs w:val="24"/>
        </w:rPr>
        <w:t>进展情况（限800字以内）。</w:t>
      </w:r>
    </w:p>
    <w:tbl>
      <w:tblPr>
        <w:tblStyle w:val="af4"/>
        <w:tblW w:w="8959" w:type="dxa"/>
        <w:jc w:val="center"/>
        <w:tblLook w:val="04A0" w:firstRow="1" w:lastRow="0" w:firstColumn="1" w:lastColumn="0" w:noHBand="0" w:noVBand="1"/>
      </w:tblPr>
      <w:tblGrid>
        <w:gridCol w:w="8959"/>
      </w:tblGrid>
      <w:tr w:rsidR="00AD5D8D" w14:paraId="122E6086" w14:textId="77777777">
        <w:trPr>
          <w:trHeight w:val="510"/>
          <w:jc w:val="center"/>
        </w:trPr>
        <w:tc>
          <w:tcPr>
            <w:tcW w:w="5000" w:type="pct"/>
          </w:tcPr>
          <w:p w14:paraId="2DBBA179" w14:textId="77777777" w:rsidR="00AD5D8D" w:rsidRDefault="00AD5D8D">
            <w:pPr>
              <w:snapToGrid w:val="0"/>
              <w:spacing w:line="360" w:lineRule="auto"/>
              <w:rPr>
                <w:rFonts w:eastAsia="仿宋"/>
                <w:szCs w:val="24"/>
              </w:rPr>
            </w:pPr>
          </w:p>
        </w:tc>
      </w:tr>
    </w:tbl>
    <w:p w14:paraId="1839A5B0" w14:textId="77777777" w:rsidR="00AD5D8D" w:rsidRDefault="00AD5D8D">
      <w:pPr>
        <w:snapToGrid w:val="0"/>
        <w:spacing w:line="360" w:lineRule="auto"/>
        <w:rPr>
          <w:rFonts w:eastAsia="仿宋"/>
          <w:szCs w:val="24"/>
        </w:rPr>
      </w:pPr>
    </w:p>
    <w:p w14:paraId="7695FC78" w14:textId="77777777" w:rsidR="00AD5D8D" w:rsidRDefault="00D53C21">
      <w:pPr>
        <w:snapToGrid w:val="0"/>
        <w:spacing w:line="360" w:lineRule="auto"/>
        <w:ind w:firstLine="420"/>
        <w:rPr>
          <w:rFonts w:ascii="黑体" w:eastAsia="黑体" w:hAnsi="黑体"/>
          <w:color w:val="000000"/>
          <w:sz w:val="28"/>
          <w:szCs w:val="24"/>
        </w:rPr>
      </w:pPr>
      <w:r>
        <w:rPr>
          <w:rFonts w:ascii="黑体" w:eastAsia="黑体" w:hAnsi="黑体" w:hint="eastAsia"/>
          <w:color w:val="000000"/>
          <w:sz w:val="28"/>
          <w:szCs w:val="24"/>
        </w:rPr>
        <w:t>四、项目目标</w:t>
      </w:r>
    </w:p>
    <w:p w14:paraId="730375E3" w14:textId="4AC16DC2" w:rsidR="00AD5D8D" w:rsidRDefault="00D53C21">
      <w:pPr>
        <w:snapToGrid w:val="0"/>
        <w:spacing w:line="300" w:lineRule="auto"/>
        <w:rPr>
          <w:rFonts w:eastAsia="仿宋"/>
          <w:color w:val="000000"/>
          <w:sz w:val="28"/>
          <w:szCs w:val="24"/>
        </w:rPr>
      </w:pPr>
      <w:r>
        <w:rPr>
          <w:rFonts w:eastAsia="仿宋" w:hint="eastAsia"/>
          <w:color w:val="000000"/>
          <w:sz w:val="28"/>
          <w:szCs w:val="24"/>
        </w:rPr>
        <w:t>（一）项目总体目标、考核指标及测评方式/方法（限1000字以内，应有量化指标，可考核，可比较，可追溯。包括①获得临床标准、指南、规范、专利或临床试验批件，形成的新技术、新产品、新装置，高水平的临床研究论文等；②主要经济指标：如技术及产品应用所形成的市场规模、效益等；③其它应考核的指标）。</w:t>
      </w:r>
    </w:p>
    <w:tbl>
      <w:tblPr>
        <w:tblStyle w:val="af4"/>
        <w:tblW w:w="8959" w:type="dxa"/>
        <w:jc w:val="center"/>
        <w:tblLook w:val="04A0" w:firstRow="1" w:lastRow="0" w:firstColumn="1" w:lastColumn="0" w:noHBand="0" w:noVBand="1"/>
      </w:tblPr>
      <w:tblGrid>
        <w:gridCol w:w="8959"/>
      </w:tblGrid>
      <w:tr w:rsidR="00AD5D8D" w14:paraId="1852EC41" w14:textId="77777777">
        <w:trPr>
          <w:trHeight w:val="510"/>
          <w:jc w:val="center"/>
        </w:trPr>
        <w:tc>
          <w:tcPr>
            <w:tcW w:w="5000" w:type="pct"/>
          </w:tcPr>
          <w:p w14:paraId="66CE6DB0" w14:textId="77777777" w:rsidR="00AD5D8D" w:rsidRDefault="00AD5D8D">
            <w:pPr>
              <w:widowControl/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4"/>
              </w:rPr>
            </w:pPr>
          </w:p>
        </w:tc>
      </w:tr>
    </w:tbl>
    <w:p w14:paraId="403E41FF" w14:textId="77777777" w:rsidR="00AD5D8D" w:rsidRDefault="00AD5D8D">
      <w:pPr>
        <w:snapToGrid w:val="0"/>
        <w:spacing w:line="360" w:lineRule="auto"/>
        <w:rPr>
          <w:rFonts w:eastAsia="仿宋"/>
          <w:szCs w:val="24"/>
        </w:rPr>
      </w:pPr>
    </w:p>
    <w:p w14:paraId="2F7698F2" w14:textId="77777777" w:rsidR="00AD5D8D" w:rsidRDefault="00D53C21">
      <w:pPr>
        <w:snapToGrid w:val="0"/>
        <w:spacing w:line="360" w:lineRule="auto"/>
        <w:rPr>
          <w:rFonts w:eastAsia="仿宋"/>
          <w:color w:val="000000"/>
          <w:sz w:val="28"/>
          <w:szCs w:val="24"/>
        </w:rPr>
      </w:pPr>
      <w:r>
        <w:rPr>
          <w:rFonts w:eastAsia="仿宋" w:hint="eastAsia"/>
          <w:color w:val="000000"/>
          <w:sz w:val="28"/>
          <w:szCs w:val="24"/>
        </w:rPr>
        <w:t>（二）年度任务、考核指标和时间节点。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752"/>
        <w:gridCol w:w="2218"/>
        <w:gridCol w:w="3922"/>
      </w:tblGrid>
      <w:tr w:rsidR="00AD5D8D" w14:paraId="495EFFFA" w14:textId="77777777">
        <w:trPr>
          <w:trHeight w:val="560"/>
          <w:jc w:val="center"/>
        </w:trPr>
        <w:tc>
          <w:tcPr>
            <w:tcW w:w="990" w:type="dxa"/>
            <w:vAlign w:val="center"/>
          </w:tcPr>
          <w:p w14:paraId="73D6566D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 w:hint="eastAsia"/>
                <w:bCs/>
                <w:sz w:val="28"/>
                <w:szCs w:val="24"/>
              </w:rPr>
              <w:t>年度</w:t>
            </w:r>
          </w:p>
        </w:tc>
        <w:tc>
          <w:tcPr>
            <w:tcW w:w="1625" w:type="dxa"/>
            <w:vAlign w:val="center"/>
          </w:tcPr>
          <w:p w14:paraId="00BE7DA0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 w:hint="eastAsia"/>
                <w:bCs/>
                <w:sz w:val="28"/>
                <w:szCs w:val="24"/>
              </w:rPr>
              <w:t>主要任务</w:t>
            </w:r>
          </w:p>
        </w:tc>
        <w:tc>
          <w:tcPr>
            <w:tcW w:w="2058" w:type="dxa"/>
            <w:vAlign w:val="center"/>
          </w:tcPr>
          <w:p w14:paraId="26E61780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 w:hint="eastAsia"/>
                <w:bCs/>
                <w:sz w:val="28"/>
                <w:szCs w:val="24"/>
              </w:rPr>
              <w:t>年度考核指标</w:t>
            </w:r>
          </w:p>
        </w:tc>
        <w:tc>
          <w:tcPr>
            <w:tcW w:w="3638" w:type="dxa"/>
            <w:vAlign w:val="center"/>
          </w:tcPr>
          <w:p w14:paraId="64206211" w14:textId="70E62271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 w:hint="eastAsia"/>
                <w:bCs/>
                <w:sz w:val="28"/>
                <w:szCs w:val="24"/>
              </w:rPr>
              <w:t>重要任务</w:t>
            </w:r>
            <w:del w:id="191" w:author="Wang Wei" w:date="2022-06-04T13:46:00Z">
              <w:r w:rsidDel="00E82951">
                <w:rPr>
                  <w:rFonts w:eastAsia="仿宋" w:hint="eastAsia"/>
                  <w:bCs/>
                  <w:sz w:val="28"/>
                  <w:szCs w:val="24"/>
                </w:rPr>
                <w:delText>及其</w:delText>
              </w:r>
            </w:del>
            <w:r>
              <w:rPr>
                <w:rFonts w:eastAsia="仿宋" w:hint="eastAsia"/>
                <w:bCs/>
                <w:sz w:val="28"/>
                <w:szCs w:val="24"/>
              </w:rPr>
              <w:t>完成时间节点</w:t>
            </w:r>
          </w:p>
        </w:tc>
      </w:tr>
      <w:tr w:rsidR="00AD5D8D" w14:paraId="742CF2AD" w14:textId="77777777">
        <w:trPr>
          <w:trHeight w:val="1311"/>
          <w:jc w:val="center"/>
        </w:trPr>
        <w:tc>
          <w:tcPr>
            <w:tcW w:w="990" w:type="dxa"/>
            <w:vAlign w:val="center"/>
          </w:tcPr>
          <w:p w14:paraId="5C8EFB3A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 w:hint="eastAsia"/>
                <w:bCs/>
                <w:sz w:val="28"/>
                <w:szCs w:val="24"/>
              </w:rPr>
              <w:lastRenderedPageBreak/>
              <w:t>第一年</w:t>
            </w:r>
          </w:p>
        </w:tc>
        <w:tc>
          <w:tcPr>
            <w:tcW w:w="1625" w:type="dxa"/>
            <w:vAlign w:val="center"/>
          </w:tcPr>
          <w:p w14:paraId="7448BF00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/>
                <w:bCs/>
                <w:sz w:val="28"/>
                <w:szCs w:val="24"/>
              </w:rPr>
              <w:t>第一年主要任务</w:t>
            </w:r>
          </w:p>
        </w:tc>
        <w:tc>
          <w:tcPr>
            <w:tcW w:w="2058" w:type="dxa"/>
            <w:vAlign w:val="center"/>
          </w:tcPr>
          <w:p w14:paraId="25D46886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/>
                <w:bCs/>
                <w:sz w:val="28"/>
                <w:szCs w:val="24"/>
              </w:rPr>
              <w:t>第一年年度考核指标</w:t>
            </w:r>
          </w:p>
        </w:tc>
        <w:tc>
          <w:tcPr>
            <w:tcW w:w="3638" w:type="dxa"/>
            <w:vAlign w:val="center"/>
          </w:tcPr>
          <w:p w14:paraId="60BAAA87" w14:textId="107133B0" w:rsidR="00AD5D8D" w:rsidRDefault="00D53C21">
            <w:pPr>
              <w:pStyle w:val="af7"/>
              <w:tabs>
                <w:tab w:val="left" w:pos="213"/>
              </w:tabs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/>
                <w:bCs/>
                <w:sz w:val="28"/>
                <w:szCs w:val="24"/>
              </w:rPr>
              <w:t>第一年重要任务</w:t>
            </w:r>
            <w:del w:id="192" w:author="Wang Wei" w:date="2022-06-04T13:46:00Z">
              <w:r w:rsidDel="00E82951">
                <w:rPr>
                  <w:rFonts w:eastAsia="仿宋"/>
                  <w:bCs/>
                  <w:sz w:val="28"/>
                  <w:szCs w:val="24"/>
                </w:rPr>
                <w:delText>及其</w:delText>
              </w:r>
            </w:del>
            <w:r>
              <w:rPr>
                <w:rFonts w:eastAsia="仿宋"/>
                <w:bCs/>
                <w:sz w:val="28"/>
                <w:szCs w:val="24"/>
              </w:rPr>
              <w:t>完成时间节点</w:t>
            </w:r>
          </w:p>
        </w:tc>
      </w:tr>
      <w:tr w:rsidR="00AD5D8D" w14:paraId="260E8C9E" w14:textId="77777777">
        <w:trPr>
          <w:trHeight w:val="1311"/>
          <w:jc w:val="center"/>
        </w:trPr>
        <w:tc>
          <w:tcPr>
            <w:tcW w:w="990" w:type="dxa"/>
            <w:vAlign w:val="center"/>
          </w:tcPr>
          <w:p w14:paraId="7B66DDCA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 w:hint="eastAsia"/>
                <w:bCs/>
                <w:sz w:val="28"/>
                <w:szCs w:val="24"/>
              </w:rPr>
              <w:t>第二年</w:t>
            </w:r>
          </w:p>
        </w:tc>
        <w:tc>
          <w:tcPr>
            <w:tcW w:w="1625" w:type="dxa"/>
            <w:vAlign w:val="center"/>
          </w:tcPr>
          <w:p w14:paraId="345793D5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/>
                <w:bCs/>
                <w:sz w:val="28"/>
                <w:szCs w:val="24"/>
              </w:rPr>
              <w:t>第二年主要任务</w:t>
            </w:r>
          </w:p>
        </w:tc>
        <w:tc>
          <w:tcPr>
            <w:tcW w:w="2058" w:type="dxa"/>
            <w:vAlign w:val="center"/>
          </w:tcPr>
          <w:p w14:paraId="1ECF1930" w14:textId="77777777" w:rsidR="00AD5D8D" w:rsidRDefault="00D53C21">
            <w:pPr>
              <w:snapToGrid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/>
                <w:bCs/>
                <w:sz w:val="28"/>
                <w:szCs w:val="24"/>
              </w:rPr>
              <w:t>第二年年度考核指标</w:t>
            </w:r>
          </w:p>
        </w:tc>
        <w:tc>
          <w:tcPr>
            <w:tcW w:w="3638" w:type="dxa"/>
            <w:vAlign w:val="center"/>
          </w:tcPr>
          <w:p w14:paraId="0A0612DE" w14:textId="337B6DF3" w:rsidR="00AD5D8D" w:rsidRDefault="00D53C21">
            <w:pPr>
              <w:pStyle w:val="af7"/>
              <w:tabs>
                <w:tab w:val="left" w:pos="213"/>
              </w:tabs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eastAsia="仿宋"/>
                <w:bCs/>
                <w:sz w:val="28"/>
                <w:szCs w:val="24"/>
              </w:rPr>
            </w:pPr>
            <w:r>
              <w:rPr>
                <w:rFonts w:eastAsia="仿宋"/>
                <w:bCs/>
                <w:sz w:val="28"/>
                <w:szCs w:val="24"/>
              </w:rPr>
              <w:t>第二年重要任务</w:t>
            </w:r>
            <w:del w:id="193" w:author="Wang Wei" w:date="2022-06-04T13:46:00Z">
              <w:r w:rsidDel="00E82951">
                <w:rPr>
                  <w:rFonts w:eastAsia="仿宋"/>
                  <w:bCs/>
                  <w:sz w:val="28"/>
                  <w:szCs w:val="24"/>
                </w:rPr>
                <w:delText>及其</w:delText>
              </w:r>
            </w:del>
            <w:r>
              <w:rPr>
                <w:rFonts w:eastAsia="仿宋"/>
                <w:bCs/>
                <w:sz w:val="28"/>
                <w:szCs w:val="24"/>
              </w:rPr>
              <w:t>完成时间节点</w:t>
            </w:r>
          </w:p>
        </w:tc>
      </w:tr>
    </w:tbl>
    <w:p w14:paraId="17354532" w14:textId="77777777" w:rsidR="00AD5D8D" w:rsidRDefault="00AD5D8D">
      <w:pPr>
        <w:snapToGrid w:val="0"/>
        <w:spacing w:line="360" w:lineRule="auto"/>
        <w:ind w:left="420"/>
        <w:rPr>
          <w:rFonts w:eastAsia="仿宋"/>
          <w:szCs w:val="24"/>
        </w:rPr>
      </w:pPr>
    </w:p>
    <w:p w14:paraId="71AC40B0" w14:textId="77777777" w:rsidR="00AD5D8D" w:rsidRDefault="00D53C21">
      <w:pPr>
        <w:snapToGrid w:val="0"/>
        <w:spacing w:line="360" w:lineRule="auto"/>
        <w:ind w:left="425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五、研究内容及技术方案</w:t>
      </w:r>
    </w:p>
    <w:p w14:paraId="783AA29C" w14:textId="77777777" w:rsidR="00AD5D8D" w:rsidRDefault="00D53C21">
      <w:pPr>
        <w:snapToGrid w:val="0"/>
        <w:spacing w:line="360" w:lineRule="auto"/>
        <w:rPr>
          <w:rFonts w:eastAsia="仿宋"/>
          <w:color w:val="000000"/>
          <w:sz w:val="28"/>
          <w:szCs w:val="24"/>
        </w:rPr>
      </w:pPr>
      <w:r>
        <w:rPr>
          <w:rFonts w:eastAsia="仿宋" w:hint="eastAsia"/>
          <w:color w:val="000000"/>
          <w:sz w:val="28"/>
          <w:szCs w:val="24"/>
        </w:rPr>
        <w:t>（一）主要研究内容（限800字以内）。</w:t>
      </w:r>
    </w:p>
    <w:tbl>
      <w:tblPr>
        <w:tblStyle w:val="af4"/>
        <w:tblW w:w="8959" w:type="dxa"/>
        <w:jc w:val="center"/>
        <w:tblLook w:val="04A0" w:firstRow="1" w:lastRow="0" w:firstColumn="1" w:lastColumn="0" w:noHBand="0" w:noVBand="1"/>
      </w:tblPr>
      <w:tblGrid>
        <w:gridCol w:w="8959"/>
      </w:tblGrid>
      <w:tr w:rsidR="00AD5D8D" w14:paraId="6A06839B" w14:textId="77777777">
        <w:trPr>
          <w:trHeight w:val="510"/>
          <w:jc w:val="center"/>
        </w:trPr>
        <w:tc>
          <w:tcPr>
            <w:tcW w:w="5000" w:type="pct"/>
          </w:tcPr>
          <w:p w14:paraId="7C7D327B" w14:textId="77777777" w:rsidR="00AD5D8D" w:rsidRDefault="00AD5D8D">
            <w:pPr>
              <w:snapToGrid w:val="0"/>
              <w:spacing w:line="360" w:lineRule="auto"/>
              <w:rPr>
                <w:rFonts w:eastAsia="仿宋"/>
                <w:color w:val="000000"/>
                <w:sz w:val="28"/>
                <w:szCs w:val="24"/>
              </w:rPr>
            </w:pPr>
          </w:p>
        </w:tc>
      </w:tr>
    </w:tbl>
    <w:p w14:paraId="16F3B2F1" w14:textId="77777777" w:rsidR="00AD5D8D" w:rsidRDefault="00AD5D8D">
      <w:pPr>
        <w:snapToGrid w:val="0"/>
        <w:spacing w:line="360" w:lineRule="auto"/>
        <w:rPr>
          <w:rFonts w:eastAsia="仿宋"/>
          <w:color w:val="000000"/>
          <w:sz w:val="28"/>
          <w:szCs w:val="24"/>
        </w:rPr>
      </w:pPr>
    </w:p>
    <w:p w14:paraId="1E249507" w14:textId="121198AD" w:rsidR="00AD5D8D" w:rsidRDefault="00D53C21">
      <w:pPr>
        <w:snapToGrid w:val="0"/>
        <w:spacing w:line="360" w:lineRule="auto"/>
        <w:rPr>
          <w:rFonts w:eastAsia="仿宋"/>
          <w:color w:val="000000"/>
          <w:sz w:val="28"/>
          <w:szCs w:val="24"/>
        </w:rPr>
      </w:pPr>
      <w:r>
        <w:rPr>
          <w:rFonts w:eastAsia="仿宋" w:hint="eastAsia"/>
          <w:color w:val="000000"/>
          <w:sz w:val="28"/>
          <w:szCs w:val="24"/>
        </w:rPr>
        <w:t>（二）</w:t>
      </w:r>
      <w:r>
        <w:rPr>
          <w:rFonts w:eastAsia="仿宋"/>
          <w:color w:val="000000"/>
          <w:sz w:val="28"/>
          <w:szCs w:val="24"/>
        </w:rPr>
        <w:t>拟采取的研究方法</w:t>
      </w:r>
      <w:r>
        <w:rPr>
          <w:rFonts w:eastAsia="仿宋" w:hint="eastAsia"/>
          <w:color w:val="000000"/>
          <w:sz w:val="28"/>
          <w:szCs w:val="24"/>
        </w:rPr>
        <w:t>、技术路线及其可行性分析（技术路线</w:t>
      </w:r>
      <w:del w:id="194" w:author="Wang Wei" w:date="2022-06-04T13:47:00Z">
        <w:r w:rsidDel="00E82951">
          <w:rPr>
            <w:rFonts w:eastAsia="仿宋" w:hint="eastAsia"/>
            <w:color w:val="000000"/>
            <w:sz w:val="28"/>
            <w:szCs w:val="24"/>
          </w:rPr>
          <w:delText>可以</w:delText>
        </w:r>
      </w:del>
      <w:ins w:id="195" w:author="Wang Wei" w:date="2022-06-04T13:47:00Z">
        <w:r w:rsidR="00E82951">
          <w:rPr>
            <w:rFonts w:eastAsia="仿宋" w:hint="eastAsia"/>
            <w:color w:val="000000"/>
            <w:sz w:val="28"/>
            <w:szCs w:val="24"/>
          </w:rPr>
          <w:t>应以</w:t>
        </w:r>
      </w:ins>
      <w:r>
        <w:rPr>
          <w:rFonts w:eastAsia="仿宋" w:hint="eastAsia"/>
          <w:color w:val="000000"/>
          <w:sz w:val="28"/>
          <w:szCs w:val="24"/>
        </w:rPr>
        <w:t>图表形式显示，限10</w:t>
      </w:r>
      <w:r>
        <w:rPr>
          <w:rFonts w:eastAsia="仿宋"/>
          <w:color w:val="000000"/>
          <w:sz w:val="28"/>
          <w:szCs w:val="24"/>
        </w:rPr>
        <w:t>00字以内</w:t>
      </w:r>
      <w:r>
        <w:rPr>
          <w:rFonts w:eastAsia="仿宋" w:hint="eastAsia"/>
          <w:color w:val="000000"/>
          <w:sz w:val="28"/>
          <w:szCs w:val="24"/>
        </w:rPr>
        <w:t>）。</w:t>
      </w:r>
    </w:p>
    <w:tbl>
      <w:tblPr>
        <w:tblStyle w:val="af4"/>
        <w:tblW w:w="8959" w:type="dxa"/>
        <w:jc w:val="center"/>
        <w:tblLook w:val="04A0" w:firstRow="1" w:lastRow="0" w:firstColumn="1" w:lastColumn="0" w:noHBand="0" w:noVBand="1"/>
      </w:tblPr>
      <w:tblGrid>
        <w:gridCol w:w="8959"/>
      </w:tblGrid>
      <w:tr w:rsidR="00AD5D8D" w14:paraId="55F7D86E" w14:textId="77777777">
        <w:trPr>
          <w:trHeight w:val="510"/>
          <w:jc w:val="center"/>
        </w:trPr>
        <w:tc>
          <w:tcPr>
            <w:tcW w:w="5000" w:type="pct"/>
          </w:tcPr>
          <w:p w14:paraId="7C760056" w14:textId="77777777" w:rsidR="00AD5D8D" w:rsidRDefault="00AD5D8D">
            <w:pPr>
              <w:snapToGrid w:val="0"/>
              <w:spacing w:after="0" w:line="360" w:lineRule="auto"/>
              <w:rPr>
                <w:rFonts w:eastAsia="仿宋"/>
                <w:sz w:val="28"/>
                <w:szCs w:val="24"/>
              </w:rPr>
            </w:pPr>
          </w:p>
        </w:tc>
      </w:tr>
    </w:tbl>
    <w:p w14:paraId="2036D119" w14:textId="77777777" w:rsidR="00AD5D8D" w:rsidRDefault="00AD5D8D">
      <w:pPr>
        <w:snapToGrid w:val="0"/>
        <w:spacing w:line="360" w:lineRule="auto"/>
        <w:ind w:left="420"/>
        <w:rPr>
          <w:rFonts w:eastAsia="仿宋"/>
          <w:szCs w:val="24"/>
        </w:rPr>
      </w:pPr>
    </w:p>
    <w:p w14:paraId="72007D74" w14:textId="77777777" w:rsidR="00AD5D8D" w:rsidRDefault="00D53C21">
      <w:pPr>
        <w:spacing w:line="360" w:lineRule="auto"/>
        <w:ind w:left="425"/>
        <w:jc w:val="lef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六、</w:t>
      </w:r>
      <w:r>
        <w:rPr>
          <w:rFonts w:ascii="黑体" w:eastAsia="黑体" w:hAnsi="黑体"/>
          <w:sz w:val="28"/>
          <w:szCs w:val="24"/>
        </w:rPr>
        <w:t>预期取得的重大成果及其意义</w:t>
      </w:r>
    </w:p>
    <w:p w14:paraId="17D9AF06" w14:textId="77777777" w:rsidR="00AD5D8D" w:rsidRDefault="00D53C21">
      <w:pPr>
        <w:spacing w:line="360" w:lineRule="auto"/>
        <w:jc w:val="left"/>
        <w:rPr>
          <w:rFonts w:eastAsia="仿宋" w:cs="宋体"/>
          <w:b/>
          <w:bCs/>
          <w:sz w:val="28"/>
          <w:szCs w:val="24"/>
        </w:rPr>
      </w:pPr>
      <w:r>
        <w:rPr>
          <w:rFonts w:eastAsia="仿宋" w:hint="eastAsia"/>
          <w:sz w:val="28"/>
          <w:szCs w:val="24"/>
        </w:rPr>
        <w:t>（一）项目成果的呈现形式及描述（限200字以内）。</w:t>
      </w:r>
    </w:p>
    <w:tbl>
      <w:tblPr>
        <w:tblStyle w:val="af4"/>
        <w:tblW w:w="8959" w:type="dxa"/>
        <w:jc w:val="center"/>
        <w:tblLook w:val="04A0" w:firstRow="1" w:lastRow="0" w:firstColumn="1" w:lastColumn="0" w:noHBand="0" w:noVBand="1"/>
      </w:tblPr>
      <w:tblGrid>
        <w:gridCol w:w="8959"/>
      </w:tblGrid>
      <w:tr w:rsidR="00AD5D8D" w14:paraId="75A7B22A" w14:textId="77777777">
        <w:trPr>
          <w:trHeight w:val="510"/>
          <w:jc w:val="center"/>
        </w:trPr>
        <w:tc>
          <w:tcPr>
            <w:tcW w:w="5000" w:type="pct"/>
          </w:tcPr>
          <w:p w14:paraId="151C319B" w14:textId="77777777" w:rsidR="00AD5D8D" w:rsidRDefault="00AD5D8D">
            <w:pPr>
              <w:snapToGrid w:val="0"/>
              <w:spacing w:line="360" w:lineRule="auto"/>
              <w:rPr>
                <w:rFonts w:eastAsia="仿宋"/>
                <w:sz w:val="28"/>
                <w:szCs w:val="24"/>
              </w:rPr>
            </w:pPr>
          </w:p>
        </w:tc>
      </w:tr>
    </w:tbl>
    <w:p w14:paraId="3D6AF190" w14:textId="77777777" w:rsidR="00AD5D8D" w:rsidRDefault="00AD5D8D">
      <w:pPr>
        <w:adjustRightInd w:val="0"/>
        <w:snapToGrid w:val="0"/>
        <w:spacing w:line="360" w:lineRule="auto"/>
        <w:rPr>
          <w:rFonts w:eastAsia="仿宋"/>
          <w:sz w:val="28"/>
          <w:szCs w:val="24"/>
        </w:rPr>
      </w:pPr>
    </w:p>
    <w:p w14:paraId="4AC20857" w14:textId="77777777" w:rsidR="00AD5D8D" w:rsidRDefault="00D53C21">
      <w:pPr>
        <w:snapToGrid w:val="0"/>
        <w:spacing w:line="360" w:lineRule="auto"/>
        <w:rPr>
          <w:rFonts w:eastAsia="仿宋"/>
          <w:sz w:val="28"/>
          <w:szCs w:val="24"/>
        </w:rPr>
      </w:pPr>
      <w:r>
        <w:rPr>
          <w:rFonts w:eastAsia="仿宋" w:hint="eastAsia"/>
          <w:sz w:val="28"/>
          <w:szCs w:val="24"/>
        </w:rPr>
        <w:t>（二）项目成果的预期经济、社会效益（限200字以内）。</w:t>
      </w:r>
    </w:p>
    <w:tbl>
      <w:tblPr>
        <w:tblStyle w:val="af4"/>
        <w:tblW w:w="8959" w:type="dxa"/>
        <w:jc w:val="center"/>
        <w:tblLook w:val="04A0" w:firstRow="1" w:lastRow="0" w:firstColumn="1" w:lastColumn="0" w:noHBand="0" w:noVBand="1"/>
      </w:tblPr>
      <w:tblGrid>
        <w:gridCol w:w="8959"/>
      </w:tblGrid>
      <w:tr w:rsidR="00AD5D8D" w14:paraId="34105641" w14:textId="77777777">
        <w:trPr>
          <w:trHeight w:val="510"/>
          <w:jc w:val="center"/>
        </w:trPr>
        <w:tc>
          <w:tcPr>
            <w:tcW w:w="5000" w:type="pct"/>
          </w:tcPr>
          <w:p w14:paraId="10C6C215" w14:textId="77777777" w:rsidR="00AD5D8D" w:rsidRDefault="00AD5D8D">
            <w:pPr>
              <w:snapToGrid w:val="0"/>
              <w:spacing w:line="360" w:lineRule="auto"/>
              <w:rPr>
                <w:rFonts w:eastAsia="仿宋"/>
                <w:sz w:val="28"/>
                <w:szCs w:val="24"/>
              </w:rPr>
            </w:pPr>
          </w:p>
        </w:tc>
      </w:tr>
    </w:tbl>
    <w:p w14:paraId="71C9BF0C" w14:textId="77777777" w:rsidR="00AD5D8D" w:rsidRDefault="00AD5D8D">
      <w:pPr>
        <w:snapToGrid w:val="0"/>
        <w:spacing w:line="360" w:lineRule="auto"/>
        <w:rPr>
          <w:rFonts w:eastAsia="仿宋"/>
          <w:sz w:val="28"/>
          <w:szCs w:val="24"/>
        </w:rPr>
      </w:pPr>
    </w:p>
    <w:p w14:paraId="63B31B7B" w14:textId="77777777" w:rsidR="00AD5D8D" w:rsidRDefault="00AD5D8D">
      <w:pPr>
        <w:tabs>
          <w:tab w:val="left" w:pos="930"/>
        </w:tabs>
        <w:rPr>
          <w:rFonts w:ascii="黑体" w:eastAsia="黑体" w:hAnsi="黑体" w:cs="仿宋_GB2312"/>
          <w:sz w:val="28"/>
          <w:szCs w:val="24"/>
        </w:rPr>
      </w:pPr>
    </w:p>
    <w:p w14:paraId="4E736C82" w14:textId="77777777" w:rsidR="00AD5D8D" w:rsidRDefault="00AD5D8D">
      <w:pPr>
        <w:rPr>
          <w:rFonts w:ascii="黑体" w:eastAsia="黑体" w:hAnsi="黑体" w:cs="仿宋_GB2312"/>
          <w:sz w:val="28"/>
          <w:szCs w:val="24"/>
        </w:rPr>
        <w:sectPr w:rsidR="00AD5D8D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440" w:right="1797" w:bottom="1440" w:left="1797" w:header="600" w:footer="992" w:gutter="0"/>
          <w:cols w:space="425"/>
          <w:docGrid w:type="lines" w:linePitch="312"/>
        </w:sectPr>
      </w:pPr>
    </w:p>
    <w:p w14:paraId="3D16A17A" w14:textId="77777777" w:rsidR="00AD5D8D" w:rsidRDefault="00D53C21">
      <w:pPr>
        <w:ind w:left="425" w:right="113"/>
        <w:jc w:val="left"/>
        <w:rPr>
          <w:rFonts w:ascii="黑体" w:eastAsia="黑体" w:hAnsi="黑体"/>
          <w:bCs/>
          <w:sz w:val="28"/>
          <w:szCs w:val="24"/>
        </w:rPr>
      </w:pPr>
      <w:r>
        <w:rPr>
          <w:rFonts w:ascii="黑体" w:eastAsia="黑体" w:hAnsi="黑体" w:cs="仿宋_GB2312" w:hint="eastAsia"/>
          <w:sz w:val="28"/>
          <w:szCs w:val="24"/>
        </w:rPr>
        <w:lastRenderedPageBreak/>
        <w:t>七、主要参与人员（包括项目负责人，包括编制内科技人员和博士后，按所在单位排列）</w:t>
      </w:r>
    </w:p>
    <w:tbl>
      <w:tblPr>
        <w:tblW w:w="16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553"/>
        <w:gridCol w:w="434"/>
        <w:gridCol w:w="646"/>
        <w:gridCol w:w="206"/>
        <w:gridCol w:w="707"/>
        <w:gridCol w:w="710"/>
        <w:gridCol w:w="1279"/>
        <w:gridCol w:w="281"/>
        <w:gridCol w:w="574"/>
        <w:gridCol w:w="992"/>
        <w:gridCol w:w="1277"/>
        <w:gridCol w:w="419"/>
        <w:gridCol w:w="1141"/>
        <w:gridCol w:w="1275"/>
        <w:gridCol w:w="1134"/>
        <w:gridCol w:w="1134"/>
        <w:gridCol w:w="1135"/>
        <w:gridCol w:w="1704"/>
      </w:tblGrid>
      <w:tr w:rsidR="00AD5D8D" w14:paraId="4A8C812F" w14:textId="77777777">
        <w:trPr>
          <w:cantSplit/>
          <w:trHeight w:val="454"/>
          <w:jc w:val="center"/>
        </w:trPr>
        <w:tc>
          <w:tcPr>
            <w:tcW w:w="700" w:type="dxa"/>
            <w:vAlign w:val="center"/>
          </w:tcPr>
          <w:p w14:paraId="283D8E87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序号</w:t>
            </w:r>
          </w:p>
        </w:tc>
        <w:tc>
          <w:tcPr>
            <w:tcW w:w="987" w:type="dxa"/>
            <w:gridSpan w:val="2"/>
            <w:vAlign w:val="center"/>
          </w:tcPr>
          <w:p w14:paraId="5C919646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姓名</w:t>
            </w:r>
          </w:p>
        </w:tc>
        <w:tc>
          <w:tcPr>
            <w:tcW w:w="646" w:type="dxa"/>
            <w:vAlign w:val="center"/>
          </w:tcPr>
          <w:p w14:paraId="583EF556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性别</w:t>
            </w:r>
          </w:p>
        </w:tc>
        <w:tc>
          <w:tcPr>
            <w:tcW w:w="913" w:type="dxa"/>
            <w:gridSpan w:val="2"/>
            <w:vAlign w:val="center"/>
          </w:tcPr>
          <w:p w14:paraId="0256D264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出生年月</w:t>
            </w:r>
          </w:p>
        </w:tc>
        <w:tc>
          <w:tcPr>
            <w:tcW w:w="710" w:type="dxa"/>
            <w:vAlign w:val="center"/>
          </w:tcPr>
          <w:p w14:paraId="57D1FA41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职称</w:t>
            </w:r>
          </w:p>
        </w:tc>
        <w:tc>
          <w:tcPr>
            <w:tcW w:w="1279" w:type="dxa"/>
            <w:vAlign w:val="center"/>
          </w:tcPr>
          <w:p w14:paraId="2D7A64BC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人员类别</w:t>
            </w:r>
          </w:p>
        </w:tc>
        <w:tc>
          <w:tcPr>
            <w:tcW w:w="855" w:type="dxa"/>
            <w:gridSpan w:val="2"/>
            <w:vAlign w:val="center"/>
          </w:tcPr>
          <w:p w14:paraId="4B7757F6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学位</w:t>
            </w:r>
          </w:p>
        </w:tc>
        <w:tc>
          <w:tcPr>
            <w:tcW w:w="992" w:type="dxa"/>
            <w:vAlign w:val="center"/>
          </w:tcPr>
          <w:p w14:paraId="3C766623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学历</w:t>
            </w:r>
          </w:p>
        </w:tc>
        <w:tc>
          <w:tcPr>
            <w:tcW w:w="1696" w:type="dxa"/>
            <w:gridSpan w:val="2"/>
            <w:vAlign w:val="center"/>
          </w:tcPr>
          <w:p w14:paraId="25392A87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所在单位</w:t>
            </w:r>
          </w:p>
        </w:tc>
        <w:tc>
          <w:tcPr>
            <w:tcW w:w="2416" w:type="dxa"/>
            <w:gridSpan w:val="2"/>
            <w:vAlign w:val="center"/>
          </w:tcPr>
          <w:p w14:paraId="1D214068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电话</w:t>
            </w:r>
          </w:p>
        </w:tc>
        <w:tc>
          <w:tcPr>
            <w:tcW w:w="3403" w:type="dxa"/>
            <w:gridSpan w:val="3"/>
            <w:vAlign w:val="center"/>
          </w:tcPr>
          <w:p w14:paraId="1FB09493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证件号码</w:t>
            </w:r>
          </w:p>
        </w:tc>
        <w:tc>
          <w:tcPr>
            <w:tcW w:w="1704" w:type="dxa"/>
          </w:tcPr>
          <w:p w14:paraId="5440871F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签字</w:t>
            </w:r>
          </w:p>
        </w:tc>
      </w:tr>
      <w:tr w:rsidR="00AD5D8D" w14:paraId="56A12FB0" w14:textId="77777777">
        <w:trPr>
          <w:cantSplit/>
          <w:trHeight w:val="567"/>
          <w:jc w:val="center"/>
        </w:trPr>
        <w:tc>
          <w:tcPr>
            <w:tcW w:w="700" w:type="dxa"/>
            <w:vAlign w:val="center"/>
          </w:tcPr>
          <w:p w14:paraId="0B44C883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987" w:type="dxa"/>
            <w:gridSpan w:val="2"/>
            <w:vAlign w:val="center"/>
          </w:tcPr>
          <w:p w14:paraId="68CCF44C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646" w:type="dxa"/>
            <w:vAlign w:val="center"/>
          </w:tcPr>
          <w:p w14:paraId="19C4F5FB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913" w:type="dxa"/>
            <w:gridSpan w:val="2"/>
            <w:vAlign w:val="center"/>
          </w:tcPr>
          <w:p w14:paraId="341D6704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6705CD35" w14:textId="77777777" w:rsidR="00AD5D8D" w:rsidRDefault="00AD5D8D">
            <w:pPr>
              <w:rPr>
                <w:rFonts w:eastAsia="仿宋" w:cs="仿宋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49E5267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855" w:type="dxa"/>
            <w:gridSpan w:val="2"/>
            <w:vAlign w:val="center"/>
          </w:tcPr>
          <w:p w14:paraId="28CC25B1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CEBCD6" w14:textId="77777777" w:rsidR="00AD5D8D" w:rsidRDefault="00AD5D8D">
            <w:pPr>
              <w:rPr>
                <w:rFonts w:eastAsia="仿宋" w:cs="仿宋"/>
                <w:szCs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14:paraId="282F26CD" w14:textId="77777777" w:rsidR="00AD5D8D" w:rsidRDefault="00AD5D8D">
            <w:pPr>
              <w:rPr>
                <w:rFonts w:eastAsia="仿宋" w:cs="仿宋"/>
                <w:szCs w:val="24"/>
              </w:rPr>
            </w:pPr>
          </w:p>
        </w:tc>
        <w:tc>
          <w:tcPr>
            <w:tcW w:w="2416" w:type="dxa"/>
            <w:gridSpan w:val="2"/>
            <w:vAlign w:val="center"/>
          </w:tcPr>
          <w:p w14:paraId="33F03DC5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3403" w:type="dxa"/>
            <w:gridSpan w:val="3"/>
            <w:vAlign w:val="center"/>
          </w:tcPr>
          <w:p w14:paraId="227E8A5B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1704" w:type="dxa"/>
            <w:vAlign w:val="center"/>
          </w:tcPr>
          <w:p w14:paraId="6B8E8C17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</w:tr>
      <w:tr w:rsidR="00AD5D8D" w14:paraId="10C930C1" w14:textId="77777777">
        <w:trPr>
          <w:cantSplit/>
          <w:trHeight w:val="355"/>
          <w:jc w:val="center"/>
        </w:trPr>
        <w:tc>
          <w:tcPr>
            <w:tcW w:w="1253" w:type="dxa"/>
            <w:gridSpan w:val="2"/>
            <w:vMerge w:val="restart"/>
            <w:vAlign w:val="center"/>
          </w:tcPr>
          <w:p w14:paraId="00AF4AFC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总人数</w:t>
            </w:r>
          </w:p>
        </w:tc>
        <w:tc>
          <w:tcPr>
            <w:tcW w:w="5829" w:type="dxa"/>
            <w:gridSpan w:val="9"/>
          </w:tcPr>
          <w:p w14:paraId="5FDC4311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职称</w:t>
            </w:r>
          </w:p>
        </w:tc>
        <w:tc>
          <w:tcPr>
            <w:tcW w:w="4112" w:type="dxa"/>
            <w:gridSpan w:val="4"/>
            <w:vAlign w:val="center"/>
          </w:tcPr>
          <w:p w14:paraId="2005D2BF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学历</w:t>
            </w:r>
          </w:p>
        </w:tc>
        <w:tc>
          <w:tcPr>
            <w:tcW w:w="3403" w:type="dxa"/>
            <w:gridSpan w:val="3"/>
            <w:shd w:val="clear" w:color="auto" w:fill="auto"/>
            <w:vAlign w:val="center"/>
          </w:tcPr>
          <w:p w14:paraId="1A72BA16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学位</w:t>
            </w:r>
          </w:p>
        </w:tc>
        <w:tc>
          <w:tcPr>
            <w:tcW w:w="1704" w:type="dxa"/>
            <w:vMerge w:val="restart"/>
            <w:vAlign w:val="center"/>
          </w:tcPr>
          <w:p w14:paraId="3E59A985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博士后</w:t>
            </w:r>
          </w:p>
        </w:tc>
      </w:tr>
      <w:tr w:rsidR="00AD5D8D" w14:paraId="10311786" w14:textId="77777777">
        <w:trPr>
          <w:cantSplit/>
          <w:trHeight w:hRule="exact" w:val="454"/>
          <w:jc w:val="center"/>
        </w:trPr>
        <w:tc>
          <w:tcPr>
            <w:tcW w:w="1253" w:type="dxa"/>
            <w:gridSpan w:val="2"/>
            <w:vMerge/>
            <w:vAlign w:val="center"/>
          </w:tcPr>
          <w:p w14:paraId="11602300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  <w:tc>
          <w:tcPr>
            <w:tcW w:w="1286" w:type="dxa"/>
            <w:gridSpan w:val="3"/>
            <w:vAlign w:val="center"/>
          </w:tcPr>
          <w:p w14:paraId="302B6408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正高级</w:t>
            </w:r>
          </w:p>
        </w:tc>
        <w:tc>
          <w:tcPr>
            <w:tcW w:w="1417" w:type="dxa"/>
            <w:gridSpan w:val="2"/>
            <w:vAlign w:val="center"/>
          </w:tcPr>
          <w:p w14:paraId="0BA9671E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副高级</w:t>
            </w:r>
          </w:p>
        </w:tc>
        <w:tc>
          <w:tcPr>
            <w:tcW w:w="1560" w:type="dxa"/>
            <w:gridSpan w:val="2"/>
          </w:tcPr>
          <w:p w14:paraId="7CE5A610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中级</w:t>
            </w:r>
          </w:p>
        </w:tc>
        <w:tc>
          <w:tcPr>
            <w:tcW w:w="1566" w:type="dxa"/>
            <w:gridSpan w:val="2"/>
            <w:vAlign w:val="center"/>
          </w:tcPr>
          <w:p w14:paraId="1120AE8C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初级</w:t>
            </w:r>
          </w:p>
          <w:p w14:paraId="2DD4F8B8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初初级</w:t>
            </w:r>
          </w:p>
        </w:tc>
        <w:tc>
          <w:tcPr>
            <w:tcW w:w="1277" w:type="dxa"/>
            <w:vAlign w:val="center"/>
          </w:tcPr>
          <w:p w14:paraId="5E5665BC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本科生</w:t>
            </w:r>
          </w:p>
        </w:tc>
        <w:tc>
          <w:tcPr>
            <w:tcW w:w="1560" w:type="dxa"/>
            <w:gridSpan w:val="2"/>
            <w:vAlign w:val="center"/>
          </w:tcPr>
          <w:p w14:paraId="3389D4A9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研究生</w:t>
            </w:r>
          </w:p>
        </w:tc>
        <w:tc>
          <w:tcPr>
            <w:tcW w:w="1275" w:type="dxa"/>
            <w:vAlign w:val="center"/>
          </w:tcPr>
          <w:p w14:paraId="49B0186F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其他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A62748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学士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3D972D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硕士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DD5EA9" w14:textId="77777777" w:rsidR="00AD5D8D" w:rsidRDefault="00D53C21">
            <w:pPr>
              <w:spacing w:line="300" w:lineRule="exact"/>
              <w:jc w:val="center"/>
              <w:rPr>
                <w:rFonts w:eastAsia="仿宋" w:cs="仿宋"/>
                <w:b/>
                <w:bCs/>
                <w:szCs w:val="24"/>
              </w:rPr>
            </w:pPr>
            <w:r>
              <w:rPr>
                <w:rFonts w:eastAsia="仿宋" w:cs="仿宋" w:hint="eastAsia"/>
                <w:b/>
                <w:bCs/>
                <w:szCs w:val="24"/>
              </w:rPr>
              <w:t>博士</w:t>
            </w:r>
          </w:p>
        </w:tc>
        <w:tc>
          <w:tcPr>
            <w:tcW w:w="1704" w:type="dxa"/>
            <w:vMerge/>
          </w:tcPr>
          <w:p w14:paraId="00852D8C" w14:textId="77777777" w:rsidR="00AD5D8D" w:rsidRDefault="00AD5D8D">
            <w:pPr>
              <w:jc w:val="center"/>
              <w:rPr>
                <w:rFonts w:eastAsia="仿宋" w:cs="仿宋"/>
                <w:szCs w:val="24"/>
              </w:rPr>
            </w:pPr>
          </w:p>
        </w:tc>
      </w:tr>
      <w:tr w:rsidR="00AD5D8D" w14:paraId="7325ADA6" w14:textId="77777777">
        <w:trPr>
          <w:cantSplit/>
          <w:trHeight w:val="454"/>
          <w:jc w:val="center"/>
        </w:trPr>
        <w:tc>
          <w:tcPr>
            <w:tcW w:w="1253" w:type="dxa"/>
            <w:gridSpan w:val="2"/>
            <w:vAlign w:val="center"/>
          </w:tcPr>
          <w:p w14:paraId="466023FB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286" w:type="dxa"/>
            <w:gridSpan w:val="3"/>
            <w:vAlign w:val="center"/>
          </w:tcPr>
          <w:p w14:paraId="71513148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417" w:type="dxa"/>
            <w:gridSpan w:val="2"/>
            <w:vAlign w:val="center"/>
          </w:tcPr>
          <w:p w14:paraId="52DC7843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14:paraId="6EFE8BC3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566" w:type="dxa"/>
            <w:gridSpan w:val="2"/>
            <w:vAlign w:val="center"/>
          </w:tcPr>
          <w:p w14:paraId="3644A77C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eastAsia="仿宋" w:cs="仿宋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14:paraId="02DA0C67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14:paraId="021A826B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275" w:type="dxa"/>
            <w:vAlign w:val="center"/>
          </w:tcPr>
          <w:p w14:paraId="4E0A02C9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19C788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8A1E6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37A0D7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  <w:tc>
          <w:tcPr>
            <w:tcW w:w="1704" w:type="dxa"/>
          </w:tcPr>
          <w:p w14:paraId="6C2218FE" w14:textId="77777777" w:rsidR="00AD5D8D" w:rsidRDefault="00D53C21">
            <w:pPr>
              <w:jc w:val="center"/>
              <w:rPr>
                <w:rFonts w:eastAsia="仿宋" w:cs="仿宋"/>
                <w:szCs w:val="24"/>
              </w:rPr>
            </w:pPr>
            <w:r>
              <w:rPr>
                <w:rFonts w:ascii="Calibri" w:eastAsia="仿宋" w:hAnsi="Calibri" w:cs="Calibri"/>
              </w:rPr>
              <w:t>0</w:t>
            </w:r>
          </w:p>
        </w:tc>
      </w:tr>
    </w:tbl>
    <w:p w14:paraId="0783B05F" w14:textId="77777777" w:rsidR="00AD5D8D" w:rsidRDefault="00AD5D8D">
      <w:pPr>
        <w:snapToGrid w:val="0"/>
        <w:spacing w:line="360" w:lineRule="auto"/>
        <w:rPr>
          <w:rFonts w:eastAsia="仿宋"/>
          <w:szCs w:val="24"/>
        </w:rPr>
      </w:pPr>
    </w:p>
    <w:p w14:paraId="51C837C5" w14:textId="77777777" w:rsidR="00AD5D8D" w:rsidRDefault="00D53C21">
      <w:pPr>
        <w:snapToGrid w:val="0"/>
        <w:spacing w:line="360" w:lineRule="auto"/>
        <w:rPr>
          <w:rFonts w:eastAsia="仿宋" w:cs="仿宋"/>
          <w:szCs w:val="24"/>
        </w:rPr>
        <w:sectPr w:rsidR="00AD5D8D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6838" w:h="11906" w:orient="landscape"/>
          <w:pgMar w:top="1800" w:right="1440" w:bottom="1800" w:left="1440" w:header="600" w:footer="992" w:gutter="0"/>
          <w:cols w:space="425"/>
          <w:docGrid w:type="lines" w:linePitch="312"/>
        </w:sectPr>
      </w:pPr>
      <w:r>
        <w:rPr>
          <w:rFonts w:eastAsia="仿宋" w:cs="仿宋" w:hint="eastAsia"/>
          <w:szCs w:val="24"/>
        </w:rPr>
        <w:t>注：人员类别是指：研究人员、技术人员和博士后。</w:t>
      </w:r>
    </w:p>
    <w:p w14:paraId="09105191" w14:textId="77777777" w:rsidR="00AD5D8D" w:rsidRDefault="00D53C21">
      <w:pPr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lastRenderedPageBreak/>
        <w:t>八、研究队伍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8399"/>
      </w:tblGrid>
      <w:tr w:rsidR="00AD5D8D" w14:paraId="2D8D816F" w14:textId="77777777">
        <w:trPr>
          <w:trHeight w:val="919"/>
          <w:jc w:val="center"/>
        </w:trPr>
        <w:tc>
          <w:tcPr>
            <w:tcW w:w="8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5E8B6" w14:textId="77777777" w:rsidR="00AD5D8D" w:rsidRDefault="00D53C21">
            <w:pPr>
              <w:snapToGrid w:val="0"/>
              <w:spacing w:line="240" w:lineRule="atLeast"/>
              <w:jc w:val="left"/>
              <w:rPr>
                <w:rFonts w:eastAsia="仿宋"/>
                <w:b/>
                <w:bCs/>
              </w:rPr>
            </w:pPr>
            <w:r>
              <w:rPr>
                <w:rFonts w:eastAsia="仿宋"/>
                <w:b/>
                <w:bCs/>
              </w:rPr>
              <w:t xml:space="preserve">研究队伍总人数：    </w:t>
            </w:r>
          </w:p>
        </w:tc>
      </w:tr>
      <w:tr w:rsidR="00AD5D8D" w14:paraId="3F713054" w14:textId="77777777">
        <w:trPr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B47B5" w14:textId="77777777" w:rsidR="00AD5D8D" w:rsidRDefault="00D53C21">
            <w:pPr>
              <w:spacing w:line="440" w:lineRule="exact"/>
              <w:rPr>
                <w:b/>
                <w:bCs/>
                <w:sz w:val="32"/>
                <w:szCs w:val="20"/>
              </w:rPr>
            </w:pPr>
            <w:r>
              <w:rPr>
                <w:rFonts w:eastAsia="仿宋"/>
                <w:b/>
                <w:bCs/>
              </w:rPr>
              <w:t>项目首席</w:t>
            </w:r>
            <w:r>
              <w:rPr>
                <w:rFonts w:eastAsia="仿宋" w:hint="eastAsia"/>
                <w:b/>
                <w:bCs/>
              </w:rPr>
              <w:t>专</w:t>
            </w:r>
            <w:r>
              <w:rPr>
                <w:rFonts w:eastAsia="仿宋"/>
                <w:b/>
                <w:bCs/>
              </w:rPr>
              <w:t>家简介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B010" w14:textId="77777777" w:rsidR="00AD5D8D" w:rsidRDefault="00AD5D8D">
            <w:pPr>
              <w:widowControl/>
              <w:spacing w:after="0" w:line="360" w:lineRule="auto"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14:paraId="7457CA2C" w14:textId="77777777" w:rsidR="00AD5D8D" w:rsidRDefault="00AD5D8D">
      <w:pPr>
        <w:adjustRightInd w:val="0"/>
        <w:snapToGrid w:val="0"/>
        <w:spacing w:line="360" w:lineRule="auto"/>
        <w:rPr>
          <w:rFonts w:eastAsia="仿宋"/>
          <w:color w:val="000000"/>
          <w:szCs w:val="24"/>
        </w:rPr>
      </w:pPr>
    </w:p>
    <w:p w14:paraId="66F3FB02" w14:textId="77777777" w:rsidR="00AD5D8D" w:rsidRDefault="00D53C21">
      <w:pPr>
        <w:rPr>
          <w:rFonts w:eastAsia="黑体"/>
          <w:sz w:val="30"/>
          <w:szCs w:val="20"/>
        </w:rPr>
      </w:pPr>
      <w:r>
        <w:rPr>
          <w:rFonts w:eastAsia="黑体" w:hint="eastAsia"/>
          <w:sz w:val="28"/>
          <w:szCs w:val="28"/>
        </w:rPr>
        <w:t>九、项目管理与合作机制</w:t>
      </w:r>
    </w:p>
    <w:p w14:paraId="38F173D6" w14:textId="77777777" w:rsidR="00AD5D8D" w:rsidRDefault="00D53C21">
      <w:pPr>
        <w:snapToGrid w:val="0"/>
        <w:spacing w:line="360" w:lineRule="auto"/>
        <w:jc w:val="left"/>
        <w:rPr>
          <w:rFonts w:eastAsia="仿宋"/>
          <w:sz w:val="28"/>
          <w:szCs w:val="24"/>
        </w:rPr>
      </w:pPr>
      <w:r>
        <w:rPr>
          <w:rFonts w:eastAsia="仿宋" w:hint="eastAsia"/>
          <w:sz w:val="28"/>
          <w:szCs w:val="24"/>
        </w:rPr>
        <w:t>（一）项目组织管理机制、产学研结合、创新人才队伍的凝聚和培养等（限500字以内）。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9"/>
      </w:tblGrid>
      <w:tr w:rsidR="00AD5D8D" w14:paraId="6ACAE48C" w14:textId="77777777">
        <w:trPr>
          <w:jc w:val="center"/>
        </w:trPr>
        <w:tc>
          <w:tcPr>
            <w:tcW w:w="8721" w:type="dxa"/>
          </w:tcPr>
          <w:p w14:paraId="21F5B91A" w14:textId="77777777" w:rsidR="00AD5D8D" w:rsidRDefault="00AD5D8D">
            <w:pPr>
              <w:snapToGrid w:val="0"/>
              <w:spacing w:line="360" w:lineRule="auto"/>
              <w:jc w:val="left"/>
              <w:rPr>
                <w:rFonts w:eastAsia="仿宋"/>
                <w:color w:val="000000"/>
              </w:rPr>
            </w:pPr>
          </w:p>
        </w:tc>
      </w:tr>
    </w:tbl>
    <w:p w14:paraId="04AEC15B" w14:textId="77777777" w:rsidR="00AD5D8D" w:rsidRDefault="00D53C21">
      <w:pPr>
        <w:snapToGrid w:val="0"/>
        <w:spacing w:line="360" w:lineRule="auto"/>
        <w:jc w:val="left"/>
        <w:rPr>
          <w:rFonts w:eastAsia="仿宋"/>
          <w:sz w:val="28"/>
          <w:szCs w:val="24"/>
        </w:rPr>
      </w:pPr>
      <w:r>
        <w:rPr>
          <w:rFonts w:eastAsia="仿宋" w:hint="eastAsia"/>
          <w:sz w:val="28"/>
          <w:szCs w:val="24"/>
        </w:rPr>
        <w:t>（二）知识产权对策、成果管理及合作权益分配（限500字以内）。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9"/>
      </w:tblGrid>
      <w:tr w:rsidR="00AD5D8D" w14:paraId="0A8E3E73" w14:textId="77777777">
        <w:trPr>
          <w:jc w:val="center"/>
        </w:trPr>
        <w:tc>
          <w:tcPr>
            <w:tcW w:w="8721" w:type="dxa"/>
          </w:tcPr>
          <w:p w14:paraId="3F3C6227" w14:textId="77777777" w:rsidR="00AD5D8D" w:rsidRDefault="00AD5D8D">
            <w:pPr>
              <w:rPr>
                <w:rFonts w:eastAsia="仿宋_GB2312"/>
              </w:rPr>
            </w:pPr>
          </w:p>
        </w:tc>
      </w:tr>
    </w:tbl>
    <w:p w14:paraId="0DFE71CF" w14:textId="77777777" w:rsidR="00AD5D8D" w:rsidRDefault="00D53C21">
      <w:pPr>
        <w:snapToGrid w:val="0"/>
        <w:spacing w:line="360" w:lineRule="auto"/>
        <w:jc w:val="left"/>
        <w:rPr>
          <w:rFonts w:eastAsia="仿宋"/>
          <w:sz w:val="28"/>
          <w:szCs w:val="24"/>
        </w:rPr>
      </w:pPr>
      <w:r>
        <w:rPr>
          <w:rFonts w:eastAsia="仿宋" w:hint="eastAsia"/>
          <w:sz w:val="28"/>
          <w:szCs w:val="24"/>
        </w:rPr>
        <w:t>（三）风险分析及对策（包括潜在的技术风险、市场风险、政策风险，实施过程中的制约因素等，以及相应对策措施，限</w:t>
      </w:r>
      <w:r>
        <w:rPr>
          <w:rFonts w:eastAsia="仿宋"/>
          <w:sz w:val="28"/>
          <w:szCs w:val="24"/>
        </w:rPr>
        <w:t>500字以内）</w:t>
      </w:r>
      <w:r>
        <w:rPr>
          <w:rFonts w:eastAsia="仿宋" w:hint="eastAsia"/>
          <w:sz w:val="28"/>
          <w:szCs w:val="24"/>
        </w:rPr>
        <w:t>。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9"/>
      </w:tblGrid>
      <w:tr w:rsidR="00AD5D8D" w14:paraId="1F0792F1" w14:textId="77777777">
        <w:trPr>
          <w:jc w:val="center"/>
        </w:trPr>
        <w:tc>
          <w:tcPr>
            <w:tcW w:w="8721" w:type="dxa"/>
          </w:tcPr>
          <w:p w14:paraId="7560D63B" w14:textId="77777777" w:rsidR="00AD5D8D" w:rsidRDefault="00AD5D8D">
            <w:pPr>
              <w:rPr>
                <w:rFonts w:eastAsia="仿宋_GB2312"/>
              </w:rPr>
            </w:pPr>
          </w:p>
        </w:tc>
      </w:tr>
    </w:tbl>
    <w:p w14:paraId="009CE49F" w14:textId="77777777" w:rsidR="00AD5D8D" w:rsidRDefault="00AD5D8D">
      <w:pPr>
        <w:snapToGrid w:val="0"/>
        <w:spacing w:line="360" w:lineRule="auto"/>
        <w:rPr>
          <w:rFonts w:eastAsia="仿宋"/>
          <w:sz w:val="28"/>
          <w:szCs w:val="24"/>
        </w:rPr>
      </w:pPr>
    </w:p>
    <w:p w14:paraId="1DFB5CAA" w14:textId="77777777" w:rsidR="00AD5D8D" w:rsidRDefault="00AD5D8D">
      <w:pPr>
        <w:adjustRightInd w:val="0"/>
        <w:snapToGrid w:val="0"/>
        <w:spacing w:line="360" w:lineRule="auto"/>
        <w:rPr>
          <w:rFonts w:eastAsia="仿宋"/>
          <w:color w:val="000000"/>
          <w:szCs w:val="24"/>
        </w:rPr>
      </w:pPr>
    </w:p>
    <w:p w14:paraId="4F1EA260" w14:textId="77777777" w:rsidR="00AD5D8D" w:rsidRDefault="00AD5D8D">
      <w:pPr>
        <w:adjustRightInd w:val="0"/>
        <w:snapToGrid w:val="0"/>
        <w:spacing w:line="360" w:lineRule="auto"/>
        <w:rPr>
          <w:rFonts w:eastAsia="仿宋"/>
          <w:color w:val="000000"/>
          <w:szCs w:val="24"/>
        </w:rPr>
      </w:pPr>
    </w:p>
    <w:p w14:paraId="65482031" w14:textId="77777777" w:rsidR="00AD5D8D" w:rsidRDefault="00D53C21">
      <w:pPr>
        <w:jc w:val="left"/>
        <w:rPr>
          <w:rFonts w:eastAsia="黑体"/>
          <w:sz w:val="30"/>
          <w:szCs w:val="20"/>
        </w:rPr>
      </w:pPr>
      <w:r>
        <w:rPr>
          <w:rFonts w:eastAsia="黑体" w:hint="eastAsia"/>
          <w:sz w:val="28"/>
          <w:szCs w:val="20"/>
        </w:rPr>
        <w:t>十、</w:t>
      </w:r>
      <w:r>
        <w:rPr>
          <w:rFonts w:eastAsia="黑体"/>
          <w:sz w:val="28"/>
          <w:szCs w:val="20"/>
        </w:rPr>
        <w:t>经费预算</w:t>
      </w:r>
      <w:r>
        <w:rPr>
          <w:rFonts w:eastAsia="黑体" w:hint="eastAsia"/>
          <w:sz w:val="30"/>
          <w:szCs w:val="20"/>
        </w:rPr>
        <w:t>（单位：万元）</w:t>
      </w:r>
      <w:r>
        <w:rPr>
          <w:rFonts w:eastAsia="黑体"/>
          <w:sz w:val="30"/>
          <w:szCs w:val="20"/>
        </w:rPr>
        <w:t xml:space="preserve">  </w:t>
      </w:r>
      <w:r>
        <w:rPr>
          <w:rFonts w:eastAsia="黑体"/>
          <w:sz w:val="28"/>
          <w:szCs w:val="20"/>
        </w:rPr>
        <w:t xml:space="preserve">                               </w:t>
      </w:r>
      <w:r>
        <w:rPr>
          <w:rFonts w:eastAsia="黑体"/>
        </w:rPr>
        <w:t xml:space="preserve">                                        </w:t>
      </w:r>
    </w:p>
    <w:tbl>
      <w:tblPr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95"/>
        <w:gridCol w:w="1724"/>
        <w:gridCol w:w="2410"/>
        <w:gridCol w:w="2268"/>
      </w:tblGrid>
      <w:tr w:rsidR="00AD5D8D" w14:paraId="3C610467" w14:textId="77777777">
        <w:trPr>
          <w:trHeight w:val="326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DBC2" w14:textId="77777777" w:rsidR="00AD5D8D" w:rsidRDefault="00D53C21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科目名称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60CB" w14:textId="77777777" w:rsidR="00AD5D8D" w:rsidRDefault="00D53C21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合计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11E2" w14:textId="77777777" w:rsidR="00AD5D8D" w:rsidRDefault="00D53C21">
            <w:pPr>
              <w:widowControl/>
              <w:jc w:val="left"/>
              <w:rPr>
                <w:rFonts w:ascii="仿宋_GB2312" w:hAnsi="宋体" w:cs="宋体"/>
                <w:kern w:val="0"/>
                <w:sz w:val="28"/>
                <w:szCs w:val="28"/>
                <w:lang w:eastAsia="zh-Hans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 xml:space="preserve">   </w:t>
            </w:r>
            <w:del w:id="206" w:author="WPS_1650464346" w:date="2022-05-18T16:18:00Z">
              <w:r>
                <w:rPr>
                  <w:rFonts w:ascii="宋体" w:hAnsi="宋体" w:cs="宋体"/>
                  <w:b/>
                  <w:bCs/>
                  <w:kern w:val="0"/>
                  <w:sz w:val="28"/>
                  <w:szCs w:val="28"/>
                </w:rPr>
                <w:delText xml:space="preserve">  2021年</w:delText>
              </w:r>
            </w:del>
            <w:ins w:id="207" w:author="WPS_1650464346" w:date="2022-05-18T16:18:00Z">
              <w:r>
                <w:rPr>
                  <w:rFonts w:ascii="宋体" w:hAnsi="宋体" w:cs="宋体" w:hint="eastAsia"/>
                  <w:b/>
                  <w:bCs/>
                  <w:kern w:val="0"/>
                  <w:sz w:val="28"/>
                  <w:szCs w:val="28"/>
                  <w:lang w:eastAsia="zh-Hans"/>
                </w:rPr>
                <w:t>第一年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BF2E" w14:textId="77777777" w:rsidR="00AD5D8D" w:rsidRDefault="00D53C21">
            <w:pPr>
              <w:widowControl/>
              <w:jc w:val="left"/>
              <w:rPr>
                <w:rFonts w:ascii="仿宋_GB2312" w:hAnsi="宋体" w:cs="宋体"/>
                <w:kern w:val="0"/>
                <w:sz w:val="28"/>
                <w:szCs w:val="28"/>
                <w:lang w:eastAsia="zh-Hans"/>
              </w:rPr>
            </w:pPr>
            <w:del w:id="208" w:author="WPS_1650464346" w:date="2022-05-18T16:18:00Z">
              <w:r>
                <w:rPr>
                  <w:rFonts w:ascii="宋体" w:hAnsi="宋体" w:cs="宋体"/>
                  <w:b/>
                  <w:bCs/>
                  <w:kern w:val="0"/>
                  <w:sz w:val="28"/>
                  <w:szCs w:val="28"/>
                </w:rPr>
                <w:delText>2022年</w:delText>
              </w:r>
            </w:del>
            <w:ins w:id="209" w:author="WPS_1650464346" w:date="2022-05-18T16:18:00Z">
              <w:r>
                <w:rPr>
                  <w:rFonts w:ascii="宋体" w:hAnsi="宋体" w:cs="宋体" w:hint="eastAsia"/>
                  <w:b/>
                  <w:bCs/>
                  <w:kern w:val="0"/>
                  <w:sz w:val="28"/>
                  <w:szCs w:val="28"/>
                  <w:lang w:eastAsia="zh-Hans"/>
                </w:rPr>
                <w:t>第二年</w:t>
              </w:r>
            </w:ins>
          </w:p>
        </w:tc>
      </w:tr>
      <w:tr w:rsidR="00AD5D8D" w14:paraId="2F5DE5F0" w14:textId="77777777">
        <w:trPr>
          <w:trHeight w:val="352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2C233" w14:textId="77777777" w:rsidR="00AD5D8D" w:rsidRDefault="00D53C2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>经费合计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1161D" w14:textId="77777777" w:rsidR="00AD5D8D" w:rsidRDefault="00D53C2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A2C7B" w14:textId="77777777" w:rsidR="00AD5D8D" w:rsidRDefault="00AD5D8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92B46" w14:textId="77777777" w:rsidR="00AD5D8D" w:rsidRDefault="00D53C21">
            <w:pPr>
              <w:widowControl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仿宋"/>
                <w:bCs/>
                <w:szCs w:val="21"/>
              </w:rPr>
              <w:t xml:space="preserve">  </w:t>
            </w:r>
          </w:p>
        </w:tc>
      </w:tr>
      <w:tr w:rsidR="00AD5D8D" w14:paraId="7904A547" w14:textId="77777777">
        <w:trPr>
          <w:trHeight w:val="326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E2EE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设备费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ADE3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BA6BF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8B996" w14:textId="77777777" w:rsidR="00AD5D8D" w:rsidRDefault="00D53C21">
            <w:pPr>
              <w:widowControl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仿宋"/>
                <w:bCs/>
                <w:szCs w:val="21"/>
              </w:rPr>
              <w:t xml:space="preserve">  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AD5D8D" w14:paraId="288110BF" w14:textId="77777777">
        <w:trPr>
          <w:trHeight w:val="326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58350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业务费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6AE7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0DC3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9D6C5" w14:textId="77777777" w:rsidR="00AD5D8D" w:rsidRDefault="00D53C21">
            <w:pPr>
              <w:widowControl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仿宋"/>
                <w:bCs/>
                <w:szCs w:val="21"/>
              </w:rPr>
              <w:t xml:space="preserve">  </w:t>
            </w:r>
          </w:p>
        </w:tc>
      </w:tr>
      <w:tr w:rsidR="00AD5D8D" w14:paraId="47AA633F" w14:textId="77777777">
        <w:trPr>
          <w:trHeight w:val="326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264E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劳务费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8403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31C5C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3FB3E" w14:textId="77777777" w:rsidR="00AD5D8D" w:rsidRDefault="00D53C21">
            <w:pPr>
              <w:widowControl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仿宋"/>
                <w:bCs/>
                <w:szCs w:val="21"/>
              </w:rPr>
              <w:t xml:space="preserve">  </w:t>
            </w:r>
          </w:p>
        </w:tc>
      </w:tr>
    </w:tbl>
    <w:p w14:paraId="6EAE4D0A" w14:textId="77777777" w:rsidR="00AD5D8D" w:rsidRDefault="00D53C21">
      <w:pPr>
        <w:widowControl/>
        <w:spacing w:line="400" w:lineRule="exact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说明：1.设备费金额不得超过该年度项目金额的10%，且设备单价不得高于50万元。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br/>
        <w:t>2.人才类项目设备费金额不得超过该年度项目金额的20%，且设备单价不得高于50万元。</w:t>
      </w:r>
    </w:p>
    <w:p w14:paraId="2FCE5AB7" w14:textId="77777777" w:rsidR="00AD5D8D" w:rsidRDefault="00AD5D8D">
      <w:pPr>
        <w:widowControl/>
        <w:spacing w:line="400" w:lineRule="exact"/>
        <w:jc w:val="left"/>
        <w:rPr>
          <w:rFonts w:ascii="仿宋_GB2312" w:eastAsia="仿宋_GB2312" w:hAnsi="宋体" w:cs="宋体"/>
          <w:kern w:val="0"/>
          <w:sz w:val="28"/>
          <w:szCs w:val="28"/>
        </w:rPr>
      </w:pPr>
    </w:p>
    <w:p w14:paraId="1A7AEF7B" w14:textId="77777777" w:rsidR="00AD5D8D" w:rsidRDefault="00D53C21">
      <w:pPr>
        <w:widowControl/>
        <w:spacing w:line="400" w:lineRule="exact"/>
        <w:jc w:val="left"/>
        <w:rPr>
          <w:rFonts w:asciiTheme="minorHAnsi" w:eastAsia="仿宋_GB2312" w:hAnsiTheme="minorHAnsi" w:cs="宋体"/>
          <w:kern w:val="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测算说明：</w:t>
      </w:r>
    </w:p>
    <w:tbl>
      <w:tblPr>
        <w:tblW w:w="7638" w:type="dxa"/>
        <w:tblLayout w:type="fixed"/>
        <w:tblLook w:val="04A0" w:firstRow="1" w:lastRow="0" w:firstColumn="1" w:lastColumn="0" w:noHBand="0" w:noVBand="1"/>
      </w:tblPr>
      <w:tblGrid>
        <w:gridCol w:w="2552"/>
        <w:gridCol w:w="5086"/>
      </w:tblGrid>
      <w:tr w:rsidR="00AD5D8D" w14:paraId="6AFD2D59" w14:textId="77777777">
        <w:trPr>
          <w:trHeight w:val="65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202B8" w14:textId="77777777" w:rsidR="00AD5D8D" w:rsidRDefault="00D53C2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32"/>
              </w:rPr>
              <w:t>科目名称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4028" w14:textId="77777777" w:rsidR="00AD5D8D" w:rsidRDefault="00D53C2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32"/>
                <w:lang w:eastAsia="zh-Hans"/>
              </w:rPr>
            </w:pPr>
            <w:del w:id="210" w:author="WPS_1650464346" w:date="2022-05-18T16:18:00Z">
              <w:r>
                <w:rPr>
                  <w:rFonts w:ascii="宋体" w:hAnsi="宋体" w:cs="宋体"/>
                  <w:b/>
                  <w:bCs/>
                  <w:kern w:val="0"/>
                  <w:sz w:val="28"/>
                  <w:szCs w:val="32"/>
                </w:rPr>
                <w:delText>2021年</w:delText>
              </w:r>
            </w:del>
            <w:ins w:id="211" w:author="WPS_1650464346" w:date="2022-05-18T16:18:00Z">
              <w:r>
                <w:rPr>
                  <w:rFonts w:ascii="宋体" w:hAnsi="宋体" w:cs="宋体" w:hint="eastAsia"/>
                  <w:b/>
                  <w:bCs/>
                  <w:kern w:val="0"/>
                  <w:sz w:val="28"/>
                  <w:szCs w:val="32"/>
                  <w:lang w:eastAsia="zh-Hans"/>
                </w:rPr>
                <w:t>第一年</w:t>
              </w:r>
            </w:ins>
          </w:p>
        </w:tc>
      </w:tr>
      <w:tr w:rsidR="00AD5D8D" w14:paraId="3C36EFFE" w14:textId="77777777">
        <w:trPr>
          <w:trHeight w:val="62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1A20D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设备费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283CB" w14:textId="77777777" w:rsidR="00AD5D8D" w:rsidRDefault="00D53C21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AD5D8D" w14:paraId="0D6BDF0D" w14:textId="77777777">
        <w:trPr>
          <w:trHeight w:val="62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1B6AC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业务费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99E55" w14:textId="77777777" w:rsidR="00AD5D8D" w:rsidRDefault="00D53C21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AD5D8D" w14:paraId="4854DAF9" w14:textId="77777777">
        <w:trPr>
          <w:trHeight w:val="62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A3BA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劳务费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04A4" w14:textId="77777777" w:rsidR="00AD5D8D" w:rsidRDefault="00D53C21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7A6162A9" w14:textId="77777777" w:rsidR="00AD5D8D" w:rsidRDefault="00AD5D8D">
      <w:pPr>
        <w:adjustRightInd w:val="0"/>
        <w:snapToGrid w:val="0"/>
        <w:spacing w:line="360" w:lineRule="auto"/>
        <w:rPr>
          <w:rFonts w:eastAsia="黑体"/>
          <w:color w:val="000000"/>
          <w:sz w:val="28"/>
          <w:szCs w:val="28"/>
        </w:rPr>
      </w:pPr>
    </w:p>
    <w:tbl>
      <w:tblPr>
        <w:tblW w:w="7638" w:type="dxa"/>
        <w:tblLayout w:type="fixed"/>
        <w:tblLook w:val="04A0" w:firstRow="1" w:lastRow="0" w:firstColumn="1" w:lastColumn="0" w:noHBand="0" w:noVBand="1"/>
      </w:tblPr>
      <w:tblGrid>
        <w:gridCol w:w="2552"/>
        <w:gridCol w:w="5086"/>
      </w:tblGrid>
      <w:tr w:rsidR="00AD5D8D" w14:paraId="052CEA32" w14:textId="77777777">
        <w:trPr>
          <w:trHeight w:val="65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2F64B" w14:textId="77777777" w:rsidR="00AD5D8D" w:rsidRDefault="00D53C2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32"/>
              </w:rPr>
              <w:t>科目名称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F4954" w14:textId="77777777" w:rsidR="00AD5D8D" w:rsidRDefault="00D53C2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32"/>
                <w:lang w:eastAsia="zh-Hans"/>
              </w:rPr>
            </w:pPr>
            <w:del w:id="212" w:author="WPS_1650464346" w:date="2022-05-18T16:18:00Z">
              <w:r>
                <w:rPr>
                  <w:rFonts w:ascii="宋体" w:hAnsi="宋体" w:cs="宋体"/>
                  <w:b/>
                  <w:bCs/>
                  <w:kern w:val="0"/>
                  <w:sz w:val="28"/>
                  <w:szCs w:val="32"/>
                </w:rPr>
                <w:delText>2022年</w:delText>
              </w:r>
            </w:del>
            <w:ins w:id="213" w:author="WPS_1650464346" w:date="2022-05-18T16:18:00Z">
              <w:r>
                <w:rPr>
                  <w:rFonts w:ascii="宋体" w:hAnsi="宋体" w:cs="宋体" w:hint="eastAsia"/>
                  <w:b/>
                  <w:bCs/>
                  <w:kern w:val="0"/>
                  <w:sz w:val="28"/>
                  <w:szCs w:val="32"/>
                  <w:lang w:eastAsia="zh-Hans"/>
                </w:rPr>
                <w:t>第二年</w:t>
              </w:r>
            </w:ins>
          </w:p>
        </w:tc>
      </w:tr>
      <w:tr w:rsidR="00AD5D8D" w14:paraId="2253702B" w14:textId="77777777">
        <w:trPr>
          <w:trHeight w:val="62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12900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lastRenderedPageBreak/>
              <w:t>设备费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EBE9D" w14:textId="77777777" w:rsidR="00AD5D8D" w:rsidRDefault="00D53C21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AD5D8D" w14:paraId="0DC41732" w14:textId="77777777">
        <w:trPr>
          <w:trHeight w:val="62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2E102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业务费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FD30" w14:textId="77777777" w:rsidR="00AD5D8D" w:rsidRDefault="00D53C21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AD5D8D" w14:paraId="5D477779" w14:textId="77777777">
        <w:trPr>
          <w:trHeight w:val="62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9D33" w14:textId="77777777" w:rsidR="00AD5D8D" w:rsidRDefault="00D53C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劳务费</w:t>
            </w:r>
          </w:p>
        </w:tc>
        <w:tc>
          <w:tcPr>
            <w:tcW w:w="5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D84AC" w14:textId="77777777" w:rsidR="00AD5D8D" w:rsidRDefault="00D53C21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19BF579E" w14:textId="77777777" w:rsidR="00AD5D8D" w:rsidRDefault="00AD5D8D">
      <w:pPr>
        <w:adjustRightInd w:val="0"/>
        <w:snapToGrid w:val="0"/>
        <w:spacing w:line="360" w:lineRule="auto"/>
        <w:rPr>
          <w:ins w:id="214" w:author="王丹慈" w:date="2022-05-18T17:46:00Z"/>
          <w:rFonts w:eastAsia="黑体"/>
          <w:color w:val="000000"/>
          <w:sz w:val="28"/>
          <w:szCs w:val="28"/>
        </w:rPr>
      </w:pPr>
    </w:p>
    <w:p w14:paraId="5C910923" w14:textId="77777777" w:rsidR="00AD5D8D" w:rsidRDefault="00AD5D8D">
      <w:pPr>
        <w:adjustRightInd w:val="0"/>
        <w:snapToGrid w:val="0"/>
        <w:spacing w:line="360" w:lineRule="auto"/>
        <w:rPr>
          <w:ins w:id="215" w:author="王丹慈" w:date="2022-05-18T17:46:00Z"/>
          <w:rFonts w:eastAsia="黑体"/>
          <w:color w:val="000000"/>
          <w:sz w:val="28"/>
          <w:szCs w:val="28"/>
        </w:rPr>
      </w:pPr>
    </w:p>
    <w:p w14:paraId="43185B28" w14:textId="77777777" w:rsidR="00AD5D8D" w:rsidRDefault="00D53C21">
      <w:pPr>
        <w:adjustRightInd w:val="0"/>
        <w:snapToGrid w:val="0"/>
        <w:spacing w:line="360" w:lineRule="auto"/>
        <w:rPr>
          <w:ins w:id="216" w:author="王丹慈" w:date="2022-05-18T17:48:00Z"/>
          <w:rFonts w:ascii="黑体" w:eastAsia="黑体" w:hAnsi="黑体" w:cs="宋体"/>
          <w:kern w:val="0"/>
          <w:sz w:val="28"/>
          <w:szCs w:val="28"/>
        </w:rPr>
      </w:pPr>
      <w:ins w:id="217" w:author="王丹慈" w:date="2022-05-18T17:48:00Z">
        <w:r>
          <w:rPr>
            <w:rFonts w:ascii="黑体" w:eastAsia="黑体" w:hAnsi="黑体" w:cs="宋体" w:hint="eastAsia"/>
            <w:kern w:val="0"/>
            <w:sz w:val="28"/>
            <w:szCs w:val="28"/>
          </w:rPr>
          <w:t>分单位预算表-________________________（可加表）</w:t>
        </w:r>
      </w:ins>
    </w:p>
    <w:tbl>
      <w:tblPr>
        <w:tblpPr w:leftFromText="180" w:rightFromText="180" w:vertAnchor="text" w:horzAnchor="margin" w:tblpX="1065" w:tblpY="772"/>
        <w:tblOverlap w:val="never"/>
        <w:tblW w:w="55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  <w:tblPrChange w:id="218" w:author="王丹慈" w:date="2022-05-18T17:51:00Z">
          <w:tblPr>
            <w:tblpPr w:leftFromText="180" w:rightFromText="180" w:vertAnchor="text" w:horzAnchor="page" w:tblpX="1065" w:tblpY="184"/>
            <w:tblOverlap w:val="never"/>
            <w:tblW w:w="5633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30" w:type="dxa"/>
              <w:right w:w="3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400"/>
        <w:gridCol w:w="1994"/>
        <w:gridCol w:w="2127"/>
        <w:tblGridChange w:id="219">
          <w:tblGrid>
            <w:gridCol w:w="1400"/>
            <w:gridCol w:w="1122"/>
            <w:gridCol w:w="989"/>
            <w:gridCol w:w="133"/>
            <w:gridCol w:w="1989"/>
          </w:tblGrid>
        </w:tblGridChange>
      </w:tblGrid>
      <w:tr w:rsidR="00AD5D8D" w14:paraId="2981E5D2" w14:textId="77777777" w:rsidTr="00AD5D8D">
        <w:trPr>
          <w:cantSplit/>
          <w:trHeight w:val="273"/>
          <w:ins w:id="220" w:author="王丹慈" w:date="2022-05-18T17:48:00Z"/>
          <w:trPrChange w:id="221" w:author="王丹慈" w:date="2022-05-18T17:51:00Z">
            <w:trPr>
              <w:cantSplit/>
              <w:trHeight w:val="273"/>
            </w:trPr>
          </w:trPrChange>
        </w:trPr>
        <w:tc>
          <w:tcPr>
            <w:tcW w:w="1400" w:type="dxa"/>
            <w:vAlign w:val="center"/>
            <w:tcPrChange w:id="222" w:author="王丹慈" w:date="2022-05-18T17:51:00Z">
              <w:tcPr>
                <w:tcW w:w="1400" w:type="dxa"/>
                <w:vAlign w:val="center"/>
              </w:tcPr>
            </w:tcPrChange>
          </w:tcPr>
          <w:p w14:paraId="186DE666" w14:textId="77777777" w:rsidR="00AD5D8D" w:rsidRDefault="00D53C21">
            <w:pPr>
              <w:autoSpaceDE w:val="0"/>
              <w:autoSpaceDN w:val="0"/>
              <w:jc w:val="center"/>
              <w:rPr>
                <w:ins w:id="223" w:author="王丹慈" w:date="2022-05-18T17:48:00Z"/>
                <w:b/>
                <w:bCs/>
                <w:sz w:val="20"/>
              </w:rPr>
            </w:pPr>
            <w:ins w:id="224" w:author="王丹慈" w:date="2022-05-18T17:48:00Z">
              <w:r>
                <w:rPr>
                  <w:rFonts w:hint="eastAsia"/>
                  <w:b/>
                  <w:bCs/>
                  <w:sz w:val="20"/>
                </w:rPr>
                <w:t>预科目名称</w:t>
              </w:r>
            </w:ins>
          </w:p>
        </w:tc>
        <w:tc>
          <w:tcPr>
            <w:tcW w:w="1994" w:type="dxa"/>
            <w:tcPrChange w:id="225" w:author="王丹慈" w:date="2022-05-18T17:51:00Z">
              <w:tcPr>
                <w:tcW w:w="2111" w:type="dxa"/>
                <w:gridSpan w:val="2"/>
              </w:tcPr>
            </w:tcPrChange>
          </w:tcPr>
          <w:p w14:paraId="4B2C9ADD" w14:textId="77777777" w:rsidR="00AD5D8D" w:rsidRDefault="00D53C21">
            <w:pPr>
              <w:autoSpaceDE w:val="0"/>
              <w:autoSpaceDN w:val="0"/>
              <w:jc w:val="center"/>
              <w:rPr>
                <w:ins w:id="226" w:author="王丹慈" w:date="2022-05-18T17:48:00Z"/>
                <w:b/>
                <w:bCs/>
                <w:sz w:val="20"/>
              </w:rPr>
            </w:pPr>
            <w:ins w:id="227" w:author="王丹慈" w:date="2022-05-18T18:38:00Z">
              <w:r>
                <w:rPr>
                  <w:rFonts w:hint="eastAsia"/>
                  <w:b/>
                  <w:bCs/>
                  <w:sz w:val="20"/>
                </w:rPr>
                <w:t>第一年</w:t>
              </w:r>
            </w:ins>
          </w:p>
        </w:tc>
        <w:tc>
          <w:tcPr>
            <w:tcW w:w="2127" w:type="dxa"/>
            <w:tcPrChange w:id="228" w:author="王丹慈" w:date="2022-05-18T17:51:00Z">
              <w:tcPr>
                <w:tcW w:w="2122" w:type="dxa"/>
                <w:gridSpan w:val="2"/>
              </w:tcPr>
            </w:tcPrChange>
          </w:tcPr>
          <w:p w14:paraId="093DF8E4" w14:textId="77777777" w:rsidR="00AD5D8D" w:rsidRDefault="00D53C21">
            <w:pPr>
              <w:autoSpaceDE w:val="0"/>
              <w:autoSpaceDN w:val="0"/>
              <w:jc w:val="center"/>
              <w:rPr>
                <w:ins w:id="229" w:author="王丹慈" w:date="2022-05-18T17:48:00Z"/>
                <w:b/>
                <w:bCs/>
                <w:sz w:val="20"/>
              </w:rPr>
            </w:pPr>
            <w:ins w:id="230" w:author="王丹慈" w:date="2022-05-18T18:38:00Z">
              <w:r>
                <w:rPr>
                  <w:rFonts w:hint="eastAsia"/>
                  <w:b/>
                  <w:bCs/>
                  <w:sz w:val="20"/>
                </w:rPr>
                <w:t>第二年</w:t>
              </w:r>
            </w:ins>
          </w:p>
        </w:tc>
      </w:tr>
      <w:tr w:rsidR="00AD5D8D" w14:paraId="5C119111" w14:textId="77777777" w:rsidTr="00AD5D8D">
        <w:trPr>
          <w:cantSplit/>
          <w:trHeight w:val="222"/>
          <w:ins w:id="231" w:author="王丹慈" w:date="2022-05-18T17:48:00Z"/>
          <w:trPrChange w:id="232" w:author="王丹慈" w:date="2022-05-18T17:51:00Z">
            <w:trPr>
              <w:gridAfter w:val="0"/>
              <w:cantSplit/>
              <w:trHeight w:val="222"/>
            </w:trPr>
          </w:trPrChange>
        </w:trPr>
        <w:tc>
          <w:tcPr>
            <w:tcW w:w="1400" w:type="dxa"/>
            <w:vAlign w:val="center"/>
            <w:tcPrChange w:id="233" w:author="王丹慈" w:date="2022-05-18T17:51:00Z">
              <w:tcPr>
                <w:tcW w:w="1400" w:type="dxa"/>
                <w:vAlign w:val="center"/>
              </w:tcPr>
            </w:tcPrChange>
          </w:tcPr>
          <w:p w14:paraId="775A7C75" w14:textId="77777777" w:rsidR="00AD5D8D" w:rsidRDefault="00D53C21">
            <w:pPr>
              <w:autoSpaceDE w:val="0"/>
              <w:autoSpaceDN w:val="0"/>
              <w:jc w:val="center"/>
              <w:rPr>
                <w:ins w:id="234" w:author="王丹慈" w:date="2022-05-18T17:48:00Z"/>
                <w:sz w:val="20"/>
              </w:rPr>
            </w:pPr>
            <w:ins w:id="235" w:author="王丹慈" w:date="2022-05-18T17:48:00Z">
              <w:r>
                <w:rPr>
                  <w:rFonts w:hint="eastAsia"/>
                  <w:sz w:val="20"/>
                </w:rPr>
                <w:t>合</w:t>
              </w:r>
              <w:r>
                <w:rPr>
                  <w:rFonts w:hint="eastAsia"/>
                  <w:sz w:val="20"/>
                </w:rPr>
                <w:t xml:space="preserve"> </w:t>
              </w:r>
              <w:r>
                <w:rPr>
                  <w:rFonts w:hint="eastAsia"/>
                  <w:sz w:val="20"/>
                </w:rPr>
                <w:t>计</w:t>
              </w:r>
            </w:ins>
          </w:p>
        </w:tc>
        <w:tc>
          <w:tcPr>
            <w:tcW w:w="1994" w:type="dxa"/>
            <w:tcPrChange w:id="236" w:author="王丹慈" w:date="2022-05-18T17:51:00Z">
              <w:tcPr>
                <w:tcW w:w="1122" w:type="dxa"/>
              </w:tcPr>
            </w:tcPrChange>
          </w:tcPr>
          <w:p w14:paraId="6565862B" w14:textId="77777777" w:rsidR="00AD5D8D" w:rsidRDefault="00AD5D8D">
            <w:pPr>
              <w:autoSpaceDE w:val="0"/>
              <w:autoSpaceDN w:val="0"/>
              <w:jc w:val="center"/>
              <w:rPr>
                <w:ins w:id="237" w:author="王丹慈" w:date="2022-05-18T17:48:00Z"/>
                <w:b/>
                <w:bCs/>
                <w:sz w:val="20"/>
              </w:rPr>
            </w:pPr>
          </w:p>
        </w:tc>
        <w:tc>
          <w:tcPr>
            <w:tcW w:w="2127" w:type="dxa"/>
            <w:tcPrChange w:id="238" w:author="王丹慈" w:date="2022-05-18T17:51:00Z">
              <w:tcPr>
                <w:tcW w:w="1122" w:type="dxa"/>
                <w:gridSpan w:val="2"/>
              </w:tcPr>
            </w:tcPrChange>
          </w:tcPr>
          <w:p w14:paraId="02D90E98" w14:textId="77777777" w:rsidR="00AD5D8D" w:rsidRDefault="00AD5D8D">
            <w:pPr>
              <w:autoSpaceDE w:val="0"/>
              <w:autoSpaceDN w:val="0"/>
              <w:jc w:val="center"/>
              <w:rPr>
                <w:ins w:id="239" w:author="王丹慈" w:date="2022-05-18T17:48:00Z"/>
                <w:b/>
                <w:bCs/>
                <w:sz w:val="20"/>
              </w:rPr>
            </w:pPr>
          </w:p>
        </w:tc>
      </w:tr>
      <w:tr w:rsidR="00AD5D8D" w14:paraId="5AB83F4C" w14:textId="77777777" w:rsidTr="00AD5D8D">
        <w:trPr>
          <w:cantSplit/>
          <w:trHeight w:val="222"/>
          <w:ins w:id="240" w:author="王丹慈" w:date="2022-05-18T17:48:00Z"/>
          <w:trPrChange w:id="241" w:author="王丹慈" w:date="2022-05-18T17:51:00Z">
            <w:trPr>
              <w:gridAfter w:val="0"/>
              <w:cantSplit/>
              <w:trHeight w:val="222"/>
            </w:trPr>
          </w:trPrChange>
        </w:trPr>
        <w:tc>
          <w:tcPr>
            <w:tcW w:w="1400" w:type="dxa"/>
            <w:vAlign w:val="center"/>
            <w:tcPrChange w:id="242" w:author="王丹慈" w:date="2022-05-18T17:51:00Z">
              <w:tcPr>
                <w:tcW w:w="1400" w:type="dxa"/>
                <w:vAlign w:val="center"/>
              </w:tcPr>
            </w:tcPrChange>
          </w:tcPr>
          <w:p w14:paraId="28F72DB1" w14:textId="77777777" w:rsidR="00AD5D8D" w:rsidRDefault="00D53C21">
            <w:pPr>
              <w:autoSpaceDE w:val="0"/>
              <w:autoSpaceDN w:val="0"/>
              <w:jc w:val="center"/>
              <w:rPr>
                <w:ins w:id="243" w:author="王丹慈" w:date="2022-05-18T17:48:00Z"/>
                <w:rFonts w:ascii="Calibri" w:hAnsi="Calibri"/>
                <w:sz w:val="20"/>
              </w:rPr>
            </w:pPr>
            <w:ins w:id="244" w:author="王丹慈" w:date="2022-05-18T17:48:00Z">
              <w:r>
                <w:rPr>
                  <w:rFonts w:hint="eastAsia"/>
                  <w:sz w:val="20"/>
                </w:rPr>
                <w:t>设备费</w:t>
              </w:r>
            </w:ins>
          </w:p>
        </w:tc>
        <w:tc>
          <w:tcPr>
            <w:tcW w:w="1994" w:type="dxa"/>
            <w:tcPrChange w:id="245" w:author="王丹慈" w:date="2022-05-18T17:51:00Z">
              <w:tcPr>
                <w:tcW w:w="1122" w:type="dxa"/>
              </w:tcPr>
            </w:tcPrChange>
          </w:tcPr>
          <w:p w14:paraId="2DA0BB17" w14:textId="77777777" w:rsidR="00AD5D8D" w:rsidRDefault="00AD5D8D">
            <w:pPr>
              <w:autoSpaceDE w:val="0"/>
              <w:autoSpaceDN w:val="0"/>
              <w:jc w:val="center"/>
              <w:rPr>
                <w:ins w:id="246" w:author="王丹慈" w:date="2022-05-18T17:48:00Z"/>
                <w:b/>
                <w:bCs/>
                <w:sz w:val="20"/>
              </w:rPr>
            </w:pPr>
          </w:p>
        </w:tc>
        <w:tc>
          <w:tcPr>
            <w:tcW w:w="2127" w:type="dxa"/>
            <w:tcPrChange w:id="247" w:author="王丹慈" w:date="2022-05-18T17:51:00Z">
              <w:tcPr>
                <w:tcW w:w="1122" w:type="dxa"/>
                <w:gridSpan w:val="2"/>
              </w:tcPr>
            </w:tcPrChange>
          </w:tcPr>
          <w:p w14:paraId="0A362864" w14:textId="77777777" w:rsidR="00AD5D8D" w:rsidRDefault="00AD5D8D">
            <w:pPr>
              <w:autoSpaceDE w:val="0"/>
              <w:autoSpaceDN w:val="0"/>
              <w:jc w:val="center"/>
              <w:rPr>
                <w:ins w:id="248" w:author="王丹慈" w:date="2022-05-18T17:48:00Z"/>
                <w:b/>
                <w:bCs/>
                <w:sz w:val="20"/>
              </w:rPr>
            </w:pPr>
          </w:p>
        </w:tc>
      </w:tr>
      <w:tr w:rsidR="00AD5D8D" w14:paraId="16C1E0C8" w14:textId="77777777" w:rsidTr="00AD5D8D">
        <w:trPr>
          <w:cantSplit/>
          <w:trHeight w:val="222"/>
          <w:ins w:id="249" w:author="王丹慈" w:date="2022-05-18T17:48:00Z"/>
          <w:trPrChange w:id="250" w:author="王丹慈" w:date="2022-05-18T17:51:00Z">
            <w:trPr>
              <w:gridAfter w:val="0"/>
              <w:cantSplit/>
              <w:trHeight w:val="222"/>
            </w:trPr>
          </w:trPrChange>
        </w:trPr>
        <w:tc>
          <w:tcPr>
            <w:tcW w:w="1400" w:type="dxa"/>
            <w:vAlign w:val="center"/>
            <w:tcPrChange w:id="251" w:author="王丹慈" w:date="2022-05-18T17:51:00Z">
              <w:tcPr>
                <w:tcW w:w="1400" w:type="dxa"/>
                <w:vAlign w:val="center"/>
              </w:tcPr>
            </w:tcPrChange>
          </w:tcPr>
          <w:p w14:paraId="69611E93" w14:textId="77777777" w:rsidR="00AD5D8D" w:rsidRDefault="00D53C21">
            <w:pPr>
              <w:autoSpaceDE w:val="0"/>
              <w:autoSpaceDN w:val="0"/>
              <w:jc w:val="center"/>
              <w:rPr>
                <w:ins w:id="252" w:author="王丹慈" w:date="2022-05-18T17:48:00Z"/>
                <w:rFonts w:ascii="Calibri" w:hAnsi="Calibri"/>
                <w:sz w:val="20"/>
              </w:rPr>
            </w:pPr>
            <w:ins w:id="253" w:author="王丹慈" w:date="2022-05-18T17:48:00Z">
              <w:r>
                <w:rPr>
                  <w:rFonts w:hint="eastAsia"/>
                  <w:sz w:val="20"/>
                </w:rPr>
                <w:t>业务费</w:t>
              </w:r>
            </w:ins>
          </w:p>
        </w:tc>
        <w:tc>
          <w:tcPr>
            <w:tcW w:w="1994" w:type="dxa"/>
            <w:tcPrChange w:id="254" w:author="王丹慈" w:date="2022-05-18T17:51:00Z">
              <w:tcPr>
                <w:tcW w:w="1122" w:type="dxa"/>
              </w:tcPr>
            </w:tcPrChange>
          </w:tcPr>
          <w:p w14:paraId="4DDED0AF" w14:textId="77777777" w:rsidR="00AD5D8D" w:rsidRDefault="00AD5D8D">
            <w:pPr>
              <w:autoSpaceDE w:val="0"/>
              <w:autoSpaceDN w:val="0"/>
              <w:jc w:val="center"/>
              <w:rPr>
                <w:ins w:id="255" w:author="王丹慈" w:date="2022-05-18T17:48:00Z"/>
                <w:b/>
                <w:bCs/>
                <w:sz w:val="20"/>
              </w:rPr>
            </w:pPr>
          </w:p>
        </w:tc>
        <w:tc>
          <w:tcPr>
            <w:tcW w:w="2127" w:type="dxa"/>
            <w:tcPrChange w:id="256" w:author="王丹慈" w:date="2022-05-18T17:51:00Z">
              <w:tcPr>
                <w:tcW w:w="1122" w:type="dxa"/>
                <w:gridSpan w:val="2"/>
              </w:tcPr>
            </w:tcPrChange>
          </w:tcPr>
          <w:p w14:paraId="77F896E6" w14:textId="77777777" w:rsidR="00AD5D8D" w:rsidRDefault="00AD5D8D">
            <w:pPr>
              <w:autoSpaceDE w:val="0"/>
              <w:autoSpaceDN w:val="0"/>
              <w:jc w:val="center"/>
              <w:rPr>
                <w:ins w:id="257" w:author="王丹慈" w:date="2022-05-18T17:48:00Z"/>
                <w:b/>
                <w:bCs/>
                <w:sz w:val="20"/>
              </w:rPr>
            </w:pPr>
          </w:p>
        </w:tc>
      </w:tr>
      <w:tr w:rsidR="00AD5D8D" w14:paraId="4B2FC10A" w14:textId="77777777" w:rsidTr="00AD5D8D">
        <w:trPr>
          <w:cantSplit/>
          <w:trHeight w:val="222"/>
          <w:ins w:id="258" w:author="王丹慈" w:date="2022-05-18T17:48:00Z"/>
          <w:trPrChange w:id="259" w:author="王丹慈" w:date="2022-05-18T17:51:00Z">
            <w:trPr>
              <w:gridAfter w:val="0"/>
              <w:cantSplit/>
              <w:trHeight w:val="222"/>
            </w:trPr>
          </w:trPrChange>
        </w:trPr>
        <w:tc>
          <w:tcPr>
            <w:tcW w:w="1400" w:type="dxa"/>
            <w:vAlign w:val="center"/>
            <w:tcPrChange w:id="260" w:author="王丹慈" w:date="2022-05-18T17:51:00Z">
              <w:tcPr>
                <w:tcW w:w="1400" w:type="dxa"/>
                <w:vAlign w:val="center"/>
              </w:tcPr>
            </w:tcPrChange>
          </w:tcPr>
          <w:p w14:paraId="26D90970" w14:textId="77777777" w:rsidR="00AD5D8D" w:rsidRDefault="00D53C21">
            <w:pPr>
              <w:autoSpaceDE w:val="0"/>
              <w:autoSpaceDN w:val="0"/>
              <w:jc w:val="center"/>
              <w:rPr>
                <w:ins w:id="261" w:author="王丹慈" w:date="2022-05-18T17:48:00Z"/>
                <w:rFonts w:ascii="Calibri" w:hAnsi="Calibri"/>
                <w:sz w:val="20"/>
              </w:rPr>
            </w:pPr>
            <w:ins w:id="262" w:author="王丹慈" w:date="2022-05-18T17:48:00Z">
              <w:r>
                <w:rPr>
                  <w:rFonts w:hint="eastAsia"/>
                  <w:sz w:val="20"/>
                </w:rPr>
                <w:t>劳务费</w:t>
              </w:r>
            </w:ins>
          </w:p>
        </w:tc>
        <w:tc>
          <w:tcPr>
            <w:tcW w:w="1994" w:type="dxa"/>
            <w:tcPrChange w:id="263" w:author="王丹慈" w:date="2022-05-18T17:51:00Z">
              <w:tcPr>
                <w:tcW w:w="1122" w:type="dxa"/>
              </w:tcPr>
            </w:tcPrChange>
          </w:tcPr>
          <w:p w14:paraId="6F4BCAAD" w14:textId="77777777" w:rsidR="00AD5D8D" w:rsidRDefault="00AD5D8D">
            <w:pPr>
              <w:autoSpaceDE w:val="0"/>
              <w:autoSpaceDN w:val="0"/>
              <w:jc w:val="center"/>
              <w:rPr>
                <w:ins w:id="264" w:author="王丹慈" w:date="2022-05-18T17:48:00Z"/>
                <w:b/>
                <w:bCs/>
                <w:sz w:val="20"/>
              </w:rPr>
            </w:pPr>
          </w:p>
        </w:tc>
        <w:tc>
          <w:tcPr>
            <w:tcW w:w="2127" w:type="dxa"/>
            <w:tcPrChange w:id="265" w:author="王丹慈" w:date="2022-05-18T17:51:00Z">
              <w:tcPr>
                <w:tcW w:w="1122" w:type="dxa"/>
                <w:gridSpan w:val="2"/>
              </w:tcPr>
            </w:tcPrChange>
          </w:tcPr>
          <w:p w14:paraId="49AB4981" w14:textId="77777777" w:rsidR="00AD5D8D" w:rsidRDefault="00AD5D8D">
            <w:pPr>
              <w:autoSpaceDE w:val="0"/>
              <w:autoSpaceDN w:val="0"/>
              <w:jc w:val="center"/>
              <w:rPr>
                <w:ins w:id="266" w:author="王丹慈" w:date="2022-05-18T17:48:00Z"/>
                <w:b/>
                <w:bCs/>
                <w:sz w:val="20"/>
              </w:rPr>
            </w:pPr>
          </w:p>
        </w:tc>
      </w:tr>
    </w:tbl>
    <w:p w14:paraId="020D7B0C" w14:textId="77777777" w:rsidR="00AD5D8D" w:rsidRDefault="00D53C21">
      <w:pPr>
        <w:adjustRightInd w:val="0"/>
        <w:snapToGrid w:val="0"/>
        <w:spacing w:line="360" w:lineRule="auto"/>
        <w:jc w:val="right"/>
        <w:rPr>
          <w:ins w:id="267" w:author="王丹慈" w:date="2022-05-18T17:48:00Z"/>
          <w:rFonts w:ascii="仿宋_GB2312" w:eastAsia="仿宋_GB2312" w:hAnsi="宋体" w:cs="宋体"/>
          <w:kern w:val="0"/>
          <w:sz w:val="28"/>
          <w:szCs w:val="28"/>
        </w:rPr>
        <w:pPrChange w:id="268" w:author="王丹慈" w:date="2022-05-18T17:48:00Z">
          <w:pPr>
            <w:adjustRightInd w:val="0"/>
            <w:snapToGrid w:val="0"/>
            <w:spacing w:line="360" w:lineRule="auto"/>
          </w:pPr>
        </w:pPrChange>
      </w:pPr>
      <w:ins w:id="269" w:author="王丹慈" w:date="2022-05-18T17:48:00Z">
        <w:r>
          <w:rPr>
            <w:rFonts w:ascii="仿宋_GB2312" w:eastAsia="仿宋_GB2312" w:hAnsi="宋体" w:cs="宋体" w:hint="eastAsia"/>
            <w:kern w:val="0"/>
            <w:sz w:val="28"/>
            <w:szCs w:val="28"/>
          </w:rPr>
          <w:t>单位：万元</w:t>
        </w:r>
      </w:ins>
    </w:p>
    <w:p w14:paraId="5A3629BD" w14:textId="77777777" w:rsidR="00AD5D8D" w:rsidRDefault="00AD5D8D">
      <w:pPr>
        <w:adjustRightInd w:val="0"/>
        <w:snapToGrid w:val="0"/>
        <w:spacing w:line="360" w:lineRule="auto"/>
        <w:ind w:right="1120"/>
        <w:rPr>
          <w:rFonts w:eastAsia="黑体"/>
          <w:sz w:val="28"/>
          <w:szCs w:val="20"/>
        </w:rPr>
        <w:pPrChange w:id="270" w:author="王丹慈" w:date="2022-05-18T17:48:00Z">
          <w:pPr>
            <w:adjustRightInd w:val="0"/>
            <w:snapToGrid w:val="0"/>
            <w:spacing w:line="360" w:lineRule="auto"/>
          </w:pPr>
        </w:pPrChange>
      </w:pPr>
    </w:p>
    <w:sectPr w:rsidR="00AD5D8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600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6" w:author="WPS_1650464346" w:date="2022-05-19T10:20:00Z" w:initials="">
    <w:p w14:paraId="7F596250" w14:textId="77777777" w:rsidR="00AD5D8D" w:rsidRDefault="00D53C21">
      <w:pPr>
        <w:pStyle w:val="a3"/>
        <w:rPr>
          <w:lang w:eastAsia="zh-Hans"/>
        </w:rPr>
      </w:pPr>
      <w:r>
        <w:rPr>
          <w:rFonts w:hint="eastAsia"/>
          <w:lang w:eastAsia="zh-Hans"/>
        </w:rPr>
        <w:t>基本信息页面增加银行账户信息填写并自动存入系统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需求是可在拨款流程流程中直接使用</w:t>
      </w:r>
      <w:r>
        <w:rPr>
          <w:lang w:eastAsia="zh-Hans"/>
        </w:rPr>
        <w:t>。</w:t>
      </w:r>
    </w:p>
  </w:comment>
  <w:comment w:id="135" w:author="WPS_1650464346" w:date="2022-05-18T16:14:00Z" w:initials="">
    <w:p w14:paraId="58F4F9DC" w14:textId="77777777" w:rsidR="00AD5D8D" w:rsidRDefault="00D53C21">
      <w:pPr>
        <w:pStyle w:val="a3"/>
        <w:rPr>
          <w:lang w:eastAsia="zh-Hans"/>
        </w:rPr>
      </w:pPr>
      <w:r>
        <w:rPr>
          <w:rFonts w:hint="eastAsia"/>
          <w:lang w:eastAsia="zh-Hans"/>
        </w:rPr>
        <w:t>合作单位经费数有最后的分单位预算表格中带出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596250" w15:done="0"/>
  <w15:commentEx w15:paraId="58F4F9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5DFCC" w16cex:dateUtc="2022-06-04T0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596250" w16cid:durableId="2645DE97"/>
  <w16cid:commentId w16cid:paraId="58F4F9DC" w16cid:durableId="2645DE98"/>
  <w16cid:commentId w16cid:paraId="48D660A8" w16cid:durableId="2645DF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62A7A" w14:textId="77777777" w:rsidR="006B2115" w:rsidRDefault="006B2115">
      <w:pPr>
        <w:spacing w:line="240" w:lineRule="auto"/>
      </w:pPr>
      <w:r>
        <w:separator/>
      </w:r>
    </w:p>
  </w:endnote>
  <w:endnote w:type="continuationSeparator" w:id="0">
    <w:p w14:paraId="58ACCE3E" w14:textId="77777777" w:rsidR="006B2115" w:rsidRDefault="006B2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835FA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63DAB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C3CFC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BE260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37FAA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9DA9B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989B7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75D9A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AACAC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92233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147D6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90518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59AAF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24C2C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1167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FBF3F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FAED8" w14:textId="77777777" w:rsidR="00AD5D8D" w:rsidRDefault="00D53C21">
    <w:pPr>
      <w:jc w:val="right"/>
    </w:pPr>
    <w:r>
      <w:t>任务书版本号：</w:t>
    </w:r>
    <w:r>
      <w:t>TAS21100110010105014002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6A627" w14:textId="77777777" w:rsidR="006B2115" w:rsidRDefault="006B2115">
      <w:pPr>
        <w:spacing w:after="0"/>
      </w:pPr>
      <w:r>
        <w:separator/>
      </w:r>
    </w:p>
  </w:footnote>
  <w:footnote w:type="continuationSeparator" w:id="0">
    <w:p w14:paraId="2EC22087" w14:textId="77777777" w:rsidR="006B2115" w:rsidRDefault="006B21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8F93A" w14:textId="77777777" w:rsidR="00AD5D8D" w:rsidRDefault="00AD5D8D">
    <w:pPr>
      <w:pStyle w:val="af"/>
    </w:pPr>
  </w:p>
  <w:p w14:paraId="189DED1B" w14:textId="77777777" w:rsidR="00AD5D8D" w:rsidRDefault="006B2115">
    <w:r>
      <w:pict w14:anchorId="7D9DDF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5E69A068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CE461" w14:textId="77777777" w:rsidR="00AD5D8D" w:rsidRDefault="00AD5D8D"/>
  <w:p w14:paraId="1EE21BBB" w14:textId="77777777" w:rsidR="00AD5D8D" w:rsidRDefault="006B2115">
    <w:r>
      <w:pict w14:anchorId="634E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500pt;height:100pt;rotation:-40;z-index:251668480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4D4D94FB" w14:textId="0B6D783A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</w:t>
    </w:r>
    <w:ins w:id="196" w:author="Wang Wei" w:date="2022-06-04T13:46:00Z">
      <w:r w:rsidR="00E82951">
        <w:rPr>
          <w:rFonts w:ascii="宋体" w:hAnsi="宋体" w:cs="宋体" w:hint="eastAsia"/>
          <w:b/>
          <w:sz w:val="18"/>
          <w:u w:val="single"/>
        </w:rPr>
        <w:t>与转化</w:t>
      </w:r>
    </w:ins>
    <w:r>
      <w:rPr>
        <w:rFonts w:ascii="宋体" w:hAnsi="宋体" w:cs="宋体"/>
        <w:b/>
        <w:sz w:val="18"/>
        <w:u w:val="single"/>
      </w:rPr>
      <w:t>研究</w:t>
    </w:r>
    <w:ins w:id="197" w:author="Wang Wei" w:date="2022-06-04T13:47:00Z">
      <w:r w:rsidR="00E82951">
        <w:rPr>
          <w:rFonts w:ascii="宋体" w:hAnsi="宋体" w:cs="宋体" w:hint="eastAsia"/>
          <w:b/>
          <w:sz w:val="18"/>
          <w:u w:val="single"/>
        </w:rPr>
        <w:t>专项</w:t>
      </w:r>
    </w:ins>
    <w:del w:id="198" w:author="Wang Wei" w:date="2022-06-04T13:47:00Z">
      <w:r w:rsidDel="00E82951">
        <w:rPr>
          <w:rFonts w:ascii="宋体" w:hAnsi="宋体" w:cs="宋体"/>
          <w:b/>
          <w:sz w:val="18"/>
          <w:u w:val="single"/>
        </w:rPr>
        <w:delText xml:space="preserve">基金     </w:delText>
      </w:r>
    </w:del>
    <w:r>
      <w:rPr>
        <w:rFonts w:ascii="宋体" w:hAnsi="宋体" w:cs="宋体"/>
        <w:b/>
        <w:sz w:val="18"/>
        <w:u w:val="single"/>
      </w:rPr>
      <w:t xml:space="preserve">                    </w:t>
    </w:r>
    <w:del w:id="199" w:author="Wang Wei" w:date="2022-06-04T13:46:00Z">
      <w:r w:rsidDel="00E82951">
        <w:rPr>
          <w:rFonts w:ascii="宋体" w:hAnsi="宋体" w:cs="宋体"/>
          <w:b/>
          <w:sz w:val="18"/>
          <w:u w:val="single"/>
        </w:rPr>
        <w:delText>2021</w:delText>
      </w:r>
    </w:del>
    <w:ins w:id="200" w:author="Wang Wei" w:date="2022-06-04T13:46:00Z">
      <w:r w:rsidR="00E82951">
        <w:rPr>
          <w:rFonts w:ascii="宋体" w:hAnsi="宋体" w:cs="宋体"/>
          <w:b/>
          <w:sz w:val="18"/>
          <w:u w:val="single"/>
        </w:rPr>
        <w:t>2022</w:t>
      </w:r>
    </w:ins>
    <w:r>
      <w:rPr>
        <w:rFonts w:ascii="宋体" w:hAnsi="宋体" w:cs="宋体"/>
        <w:b/>
        <w:sz w:val="18"/>
        <w:u w:val="single"/>
      </w:rPr>
      <w:t>年版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E3A1C" w14:textId="77777777" w:rsidR="00AD5D8D" w:rsidRDefault="006B2115">
    <w:r>
      <w:pict w14:anchorId="33E81C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500pt;height:100pt;rotation:-40;z-index:251669504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609F89C2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1B0A5" w14:textId="77777777" w:rsidR="00AD5D8D" w:rsidRDefault="006B2115">
    <w:r>
      <w:pict w14:anchorId="4F9266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left:0;text-align:left;margin-left:0;margin-top:0;width:500pt;height:100pt;rotation:-40;z-index:251673600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6B0AE767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                     中国医学科学院临床研究基金                                              2021年版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88CF4" w14:textId="77777777" w:rsidR="00AD5D8D" w:rsidRDefault="006B2115">
    <w:r>
      <w:pict w14:anchorId="035428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left:0;text-align:left;margin-left:0;margin-top:0;width:500pt;height:100pt;rotation:-40;z-index:251671552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01284FA5" w14:textId="46F833EE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                     中国医学科学院临床</w:t>
    </w:r>
    <w:ins w:id="201" w:author="Wang Wei" w:date="2022-06-04T13:47:00Z">
      <w:r w:rsidR="0031312B">
        <w:rPr>
          <w:rFonts w:ascii="宋体" w:hAnsi="宋体" w:cs="宋体" w:hint="eastAsia"/>
          <w:b/>
          <w:sz w:val="18"/>
          <w:u w:val="single"/>
        </w:rPr>
        <w:t>与转化</w:t>
      </w:r>
    </w:ins>
    <w:r>
      <w:rPr>
        <w:rFonts w:ascii="宋体" w:hAnsi="宋体" w:cs="宋体"/>
        <w:b/>
        <w:sz w:val="18"/>
        <w:u w:val="single"/>
      </w:rPr>
      <w:t>研究</w:t>
    </w:r>
    <w:ins w:id="202" w:author="Wang Wei" w:date="2022-06-04T13:48:00Z">
      <w:r w:rsidR="0031312B">
        <w:rPr>
          <w:rFonts w:ascii="宋体" w:hAnsi="宋体" w:cs="宋体" w:hint="eastAsia"/>
          <w:b/>
          <w:sz w:val="18"/>
          <w:u w:val="single"/>
        </w:rPr>
        <w:t>专项</w:t>
      </w:r>
    </w:ins>
    <w:del w:id="203" w:author="Wang Wei" w:date="2022-06-04T13:47:00Z">
      <w:r w:rsidDel="0031312B">
        <w:rPr>
          <w:rFonts w:ascii="宋体" w:hAnsi="宋体" w:cs="宋体"/>
          <w:b/>
          <w:sz w:val="18"/>
          <w:u w:val="single"/>
        </w:rPr>
        <w:delText>基金</w:delText>
      </w:r>
    </w:del>
    <w:r>
      <w:rPr>
        <w:rFonts w:ascii="宋体" w:hAnsi="宋体" w:cs="宋体"/>
        <w:b/>
        <w:sz w:val="18"/>
        <w:u w:val="single"/>
      </w:rPr>
      <w:t xml:space="preserve">                                              </w:t>
    </w:r>
    <w:del w:id="204" w:author="Wang Wei" w:date="2022-06-04T13:47:00Z">
      <w:r w:rsidDel="0031312B">
        <w:rPr>
          <w:rFonts w:ascii="宋体" w:hAnsi="宋体" w:cs="宋体"/>
          <w:b/>
          <w:sz w:val="18"/>
          <w:u w:val="single"/>
        </w:rPr>
        <w:delText>2021</w:delText>
      </w:r>
    </w:del>
    <w:ins w:id="205" w:author="Wang Wei" w:date="2022-06-04T13:47:00Z">
      <w:r w:rsidR="0031312B">
        <w:rPr>
          <w:rFonts w:ascii="宋体" w:hAnsi="宋体" w:cs="宋体"/>
          <w:b/>
          <w:sz w:val="18"/>
          <w:u w:val="single"/>
        </w:rPr>
        <w:t>2022</w:t>
      </w:r>
    </w:ins>
    <w:r>
      <w:rPr>
        <w:rFonts w:ascii="宋体" w:hAnsi="宋体" w:cs="宋体"/>
        <w:b/>
        <w:sz w:val="18"/>
        <w:u w:val="single"/>
      </w:rPr>
      <w:t>年版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89727" w14:textId="77777777" w:rsidR="00AD5D8D" w:rsidRDefault="006B2115">
    <w:r>
      <w:pict w14:anchorId="3EBB9C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left:0;text-align:left;margin-left:0;margin-top:0;width:500pt;height:100pt;rotation:-40;z-index:251672576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2CCB1F24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                     中国医学科学院临床研究基金                                              2021年版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7BCBC" w14:textId="77777777" w:rsidR="00AD5D8D" w:rsidRDefault="006B2115">
    <w:r>
      <w:pict w14:anchorId="165040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left:0;text-align:left;margin-left:0;margin-top:0;width:500pt;height:100pt;rotation:-40;z-index:251676672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3CA29B98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49523" w14:textId="77777777" w:rsidR="00AD5D8D" w:rsidRDefault="006B2115">
    <w:r>
      <w:pict w14:anchorId="5D3A52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left:0;text-align:left;margin-left:0;margin-top:0;width:500pt;height:100pt;rotation:-40;z-index:251674624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62C2F327" w14:textId="64BB3B0F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</w:t>
    </w:r>
    <w:ins w:id="271" w:author="Wang Wei" w:date="2022-06-04T13:49:00Z">
      <w:r w:rsidR="0031312B">
        <w:rPr>
          <w:rFonts w:ascii="宋体" w:hAnsi="宋体" w:cs="宋体" w:hint="eastAsia"/>
          <w:b/>
          <w:sz w:val="18"/>
          <w:u w:val="single"/>
        </w:rPr>
        <w:t>和转化</w:t>
      </w:r>
    </w:ins>
    <w:r>
      <w:rPr>
        <w:rFonts w:ascii="宋体" w:hAnsi="宋体" w:cs="宋体"/>
        <w:b/>
        <w:sz w:val="18"/>
        <w:u w:val="single"/>
      </w:rPr>
      <w:t>研究</w:t>
    </w:r>
    <w:del w:id="272" w:author="Wang Wei" w:date="2022-06-04T13:49:00Z">
      <w:r w:rsidDel="0031312B">
        <w:rPr>
          <w:rFonts w:ascii="宋体" w:hAnsi="宋体" w:cs="宋体"/>
          <w:b/>
          <w:sz w:val="18"/>
          <w:u w:val="single"/>
        </w:rPr>
        <w:delText>基金</w:delText>
      </w:r>
    </w:del>
    <w:ins w:id="273" w:author="Wang Wei" w:date="2022-06-04T13:49:00Z">
      <w:r w:rsidR="0031312B">
        <w:rPr>
          <w:rFonts w:ascii="宋体" w:hAnsi="宋体" w:cs="宋体" w:hint="eastAsia"/>
          <w:b/>
          <w:sz w:val="18"/>
          <w:u w:val="single"/>
        </w:rPr>
        <w:t>专项</w:t>
      </w:r>
    </w:ins>
    <w:del w:id="274" w:author="Wang Wei" w:date="2022-06-04T13:49:00Z">
      <w:r w:rsidDel="0031312B">
        <w:rPr>
          <w:rFonts w:ascii="宋体" w:hAnsi="宋体" w:cs="宋体"/>
          <w:b/>
          <w:sz w:val="18"/>
          <w:u w:val="single"/>
        </w:rPr>
        <w:delText xml:space="preserve">     </w:delText>
      </w:r>
    </w:del>
    <w:r>
      <w:rPr>
        <w:rFonts w:ascii="宋体" w:hAnsi="宋体" w:cs="宋体"/>
        <w:b/>
        <w:sz w:val="18"/>
        <w:u w:val="single"/>
      </w:rPr>
      <w:t xml:space="preserve">                    </w:t>
    </w:r>
    <w:del w:id="275" w:author="Wang Wei" w:date="2022-06-04T13:48:00Z">
      <w:r w:rsidDel="0031312B">
        <w:rPr>
          <w:rFonts w:ascii="宋体" w:hAnsi="宋体" w:cs="宋体"/>
          <w:b/>
          <w:sz w:val="18"/>
          <w:u w:val="single"/>
        </w:rPr>
        <w:delText>2021</w:delText>
      </w:r>
    </w:del>
    <w:ins w:id="276" w:author="Wang Wei" w:date="2022-06-04T13:48:00Z">
      <w:r w:rsidR="0031312B">
        <w:rPr>
          <w:rFonts w:ascii="宋体" w:hAnsi="宋体" w:cs="宋体"/>
          <w:b/>
          <w:sz w:val="18"/>
          <w:u w:val="single"/>
        </w:rPr>
        <w:t>2022</w:t>
      </w:r>
    </w:ins>
    <w:r>
      <w:rPr>
        <w:rFonts w:ascii="宋体" w:hAnsi="宋体" w:cs="宋体"/>
        <w:b/>
        <w:sz w:val="18"/>
        <w:u w:val="single"/>
      </w:rPr>
      <w:t>年版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94755" w14:textId="77777777" w:rsidR="00AD5D8D" w:rsidRDefault="006B2115">
    <w:r>
      <w:pict w14:anchorId="336280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left:0;text-align:left;margin-left:0;margin-top:0;width:500pt;height:100pt;rotation:-40;z-index:251675648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10BBC19B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E4A27" w14:textId="77777777" w:rsidR="00AD5D8D" w:rsidRDefault="00AD5D8D">
    <w:pPr>
      <w:pStyle w:val="af"/>
    </w:pPr>
  </w:p>
  <w:p w14:paraId="0AFF82ED" w14:textId="77777777" w:rsidR="00AD5D8D" w:rsidRDefault="006B2115">
    <w:r>
      <w:pict w14:anchorId="074E7F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698CED5F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B98E1" w14:textId="77777777" w:rsidR="00AD5D8D" w:rsidRDefault="006B2115">
    <w:r>
      <w:pict w14:anchorId="7DD4C2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00pt;height:100pt;rotation:-40;z-index:251664384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511D721A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8344F" w14:textId="77777777" w:rsidR="00AD5D8D" w:rsidRDefault="006B2115">
    <w:r>
      <w:pict w14:anchorId="108BA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500pt;height:100pt;rotation:-40;z-index:251662336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17B93BD4" w14:textId="26C68789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</w:t>
    </w:r>
    <w:ins w:id="15" w:author="Wang Wei" w:date="2022-06-04T13:48:00Z">
      <w:r w:rsidR="0031312B">
        <w:rPr>
          <w:rFonts w:ascii="宋体" w:hAnsi="宋体" w:cs="宋体" w:hint="eastAsia"/>
          <w:b/>
          <w:sz w:val="18"/>
          <w:u w:val="single"/>
        </w:rPr>
        <w:t>与转化</w:t>
      </w:r>
    </w:ins>
    <w:r>
      <w:rPr>
        <w:rFonts w:ascii="宋体" w:hAnsi="宋体" w:cs="宋体"/>
        <w:b/>
        <w:sz w:val="18"/>
        <w:u w:val="single"/>
      </w:rPr>
      <w:t>研究</w:t>
    </w:r>
    <w:ins w:id="16" w:author="Wang Wei" w:date="2022-06-04T13:48:00Z">
      <w:r w:rsidR="0031312B">
        <w:rPr>
          <w:rFonts w:ascii="宋体" w:hAnsi="宋体" w:cs="宋体" w:hint="eastAsia"/>
          <w:b/>
          <w:sz w:val="18"/>
          <w:u w:val="single"/>
        </w:rPr>
        <w:t>专项</w:t>
      </w:r>
    </w:ins>
    <w:del w:id="17" w:author="Wang Wei" w:date="2022-06-04T13:48:00Z">
      <w:r w:rsidDel="0031312B">
        <w:rPr>
          <w:rFonts w:ascii="宋体" w:hAnsi="宋体" w:cs="宋体"/>
          <w:b/>
          <w:sz w:val="18"/>
          <w:u w:val="single"/>
        </w:rPr>
        <w:delText xml:space="preserve">基金     </w:delText>
      </w:r>
    </w:del>
    <w:r>
      <w:rPr>
        <w:rFonts w:ascii="宋体" w:hAnsi="宋体" w:cs="宋体"/>
        <w:b/>
        <w:sz w:val="18"/>
        <w:u w:val="single"/>
      </w:rPr>
      <w:t xml:space="preserve">                    202</w:t>
    </w:r>
    <w:ins w:id="18" w:author="Wang Wei" w:date="2022-06-04T13:48:00Z">
      <w:r w:rsidR="0031312B">
        <w:rPr>
          <w:rFonts w:ascii="宋体" w:hAnsi="宋体" w:cs="宋体"/>
          <w:b/>
          <w:sz w:val="18"/>
          <w:u w:val="single"/>
        </w:rPr>
        <w:t>2</w:t>
      </w:r>
    </w:ins>
    <w:del w:id="19" w:author="Wang Wei" w:date="2022-06-04T13:48:00Z">
      <w:r w:rsidDel="0031312B">
        <w:rPr>
          <w:rFonts w:ascii="宋体" w:hAnsi="宋体" w:cs="宋体"/>
          <w:b/>
          <w:sz w:val="18"/>
          <w:u w:val="single"/>
        </w:rPr>
        <w:delText>1</w:delText>
      </w:r>
    </w:del>
    <w:r>
      <w:rPr>
        <w:rFonts w:ascii="宋体" w:hAnsi="宋体" w:cs="宋体"/>
        <w:b/>
        <w:sz w:val="18"/>
        <w:u w:val="single"/>
      </w:rPr>
      <w:t>年版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62CC8" w14:textId="77777777" w:rsidR="00AD5D8D" w:rsidRDefault="006B2115">
    <w:r>
      <w:pict w14:anchorId="27F0B8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00pt;height:100pt;rotation:-40;z-index:251663360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4B975A64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7FFE" w14:textId="77777777" w:rsidR="00AD5D8D" w:rsidRDefault="006B2115">
    <w:r>
      <w:pict w14:anchorId="416F00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500pt;height:100pt;rotation:-40;z-index:251667456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187B48AC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55061" w14:textId="77777777" w:rsidR="00AD5D8D" w:rsidRDefault="006B2115">
    <w:r>
      <w:pict w14:anchorId="6CA97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500pt;height:100pt;rotation:-40;z-index:251665408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69152F23" w14:textId="470C6AC0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</w:t>
    </w:r>
    <w:ins w:id="183" w:author="Wang Wei" w:date="2022-06-04T13:40:00Z">
      <w:r w:rsidR="003028AA">
        <w:rPr>
          <w:rFonts w:ascii="宋体" w:hAnsi="宋体" w:cs="宋体" w:hint="eastAsia"/>
          <w:b/>
          <w:sz w:val="18"/>
          <w:u w:val="single"/>
        </w:rPr>
        <w:t>与转化</w:t>
      </w:r>
    </w:ins>
    <w:r>
      <w:rPr>
        <w:rFonts w:ascii="宋体" w:hAnsi="宋体" w:cs="宋体"/>
        <w:b/>
        <w:sz w:val="18"/>
        <w:u w:val="single"/>
      </w:rPr>
      <w:t>研究</w:t>
    </w:r>
    <w:del w:id="184" w:author="Wang Wei" w:date="2022-06-04T13:40:00Z">
      <w:r w:rsidDel="003028AA">
        <w:rPr>
          <w:rFonts w:ascii="宋体" w:hAnsi="宋体" w:cs="宋体" w:hint="eastAsia"/>
          <w:b/>
          <w:sz w:val="18"/>
          <w:u w:val="single"/>
        </w:rPr>
        <w:delText>基金</w:delText>
      </w:r>
    </w:del>
    <w:ins w:id="185" w:author="Wang Wei" w:date="2022-06-04T13:40:00Z">
      <w:r w:rsidR="003028AA">
        <w:rPr>
          <w:rFonts w:ascii="宋体" w:hAnsi="宋体" w:cs="宋体" w:hint="eastAsia"/>
          <w:b/>
          <w:sz w:val="18"/>
          <w:u w:val="single"/>
        </w:rPr>
        <w:t>专项</w:t>
      </w:r>
    </w:ins>
    <w:del w:id="186" w:author="Wang Wei" w:date="2022-06-04T13:40:00Z">
      <w:r w:rsidDel="003028AA">
        <w:rPr>
          <w:rFonts w:ascii="宋体" w:hAnsi="宋体" w:cs="宋体"/>
          <w:b/>
          <w:sz w:val="18"/>
          <w:u w:val="single"/>
        </w:rPr>
        <w:delText xml:space="preserve">     </w:delText>
      </w:r>
    </w:del>
    <w:r>
      <w:rPr>
        <w:rFonts w:ascii="宋体" w:hAnsi="宋体" w:cs="宋体"/>
        <w:b/>
        <w:sz w:val="18"/>
        <w:u w:val="single"/>
      </w:rPr>
      <w:t xml:space="preserve">                    202</w:t>
    </w:r>
    <w:ins w:id="187" w:author="Wang Wei" w:date="2022-06-04T13:40:00Z">
      <w:r w:rsidR="003028AA">
        <w:rPr>
          <w:rFonts w:ascii="宋体" w:hAnsi="宋体" w:cs="宋体"/>
          <w:b/>
          <w:sz w:val="18"/>
          <w:u w:val="single"/>
        </w:rPr>
        <w:t>2</w:t>
      </w:r>
    </w:ins>
    <w:del w:id="188" w:author="Wang Wei" w:date="2022-06-04T13:40:00Z">
      <w:r w:rsidDel="003028AA">
        <w:rPr>
          <w:rFonts w:ascii="宋体" w:hAnsi="宋体" w:cs="宋体"/>
          <w:b/>
          <w:sz w:val="18"/>
          <w:u w:val="single"/>
        </w:rPr>
        <w:delText>1</w:delText>
      </w:r>
    </w:del>
    <w:r>
      <w:rPr>
        <w:rFonts w:ascii="宋体" w:hAnsi="宋体" w:cs="宋体"/>
        <w:b/>
        <w:sz w:val="18"/>
        <w:u w:val="single"/>
      </w:rPr>
      <w:t>年版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8AF14" w14:textId="77777777" w:rsidR="00AD5D8D" w:rsidRDefault="006B2115">
    <w:r>
      <w:pict w14:anchorId="23017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500pt;height:100pt;rotation:-40;z-index:251666432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54AE9867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4511D" w14:textId="77777777" w:rsidR="00AD5D8D" w:rsidRDefault="006B2115">
    <w:r>
      <w:pict w14:anchorId="0E48A3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500pt;height:100pt;rotation:-40;z-index:251670528;mso-position-horizontal:center;mso-position-horizontal-relative:page;mso-position-vertical:center;mso-position-vertical-relative:page;mso-width-relative:page;mso-height-relative:page" fillcolor="#dcdcdc" strokecolor="#dcdcdc">
          <v:fill opacity="52429f"/>
          <v:textpath style="font-family:&quot;宋体&quot;" fitpath="t" string="CAMS 草稿"/>
          <w10:wrap anchorx="page" anchory="page"/>
        </v:shape>
      </w:pict>
    </w:r>
  </w:p>
  <w:p w14:paraId="5D5DF6CC" w14:textId="77777777" w:rsidR="00AD5D8D" w:rsidRDefault="00D53C21">
    <w:pPr>
      <w:jc w:val="distribute"/>
    </w:pPr>
    <w:r>
      <w:rPr>
        <w:rFonts w:ascii="宋体" w:hAnsi="宋体" w:cs="宋体"/>
        <w:b/>
        <w:sz w:val="18"/>
        <w:u w:val="single"/>
      </w:rPr>
      <w:t xml:space="preserve">                               中国医学科学院临床研究基金                         2021年版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 Wei">
    <w15:presenceInfo w15:providerId="Windows Live" w15:userId="1e156d4ceb439682"/>
  </w15:person>
  <w15:person w15:author="王丹慈">
    <w15:presenceInfo w15:providerId="None" w15:userId="王丹慈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734C77"/>
    <w:rsid w:val="00015D99"/>
    <w:rsid w:val="000529E2"/>
    <w:rsid w:val="00070031"/>
    <w:rsid w:val="0008155C"/>
    <w:rsid w:val="000D26BF"/>
    <w:rsid w:val="000D4F39"/>
    <w:rsid w:val="0011492E"/>
    <w:rsid w:val="0015173C"/>
    <w:rsid w:val="00160537"/>
    <w:rsid w:val="001737B3"/>
    <w:rsid w:val="0018320A"/>
    <w:rsid w:val="001C5901"/>
    <w:rsid w:val="001E16BB"/>
    <w:rsid w:val="00221EAC"/>
    <w:rsid w:val="00230BBD"/>
    <w:rsid w:val="00255C08"/>
    <w:rsid w:val="00283EFA"/>
    <w:rsid w:val="00292747"/>
    <w:rsid w:val="002B545E"/>
    <w:rsid w:val="002B62C6"/>
    <w:rsid w:val="002C7AAE"/>
    <w:rsid w:val="002D4CCE"/>
    <w:rsid w:val="002E3267"/>
    <w:rsid w:val="00300D4A"/>
    <w:rsid w:val="003020A2"/>
    <w:rsid w:val="003028AA"/>
    <w:rsid w:val="0031312B"/>
    <w:rsid w:val="00317AB0"/>
    <w:rsid w:val="00357F1B"/>
    <w:rsid w:val="00360BF5"/>
    <w:rsid w:val="0036727F"/>
    <w:rsid w:val="003A5D50"/>
    <w:rsid w:val="003A62E8"/>
    <w:rsid w:val="003E2D5A"/>
    <w:rsid w:val="003E394C"/>
    <w:rsid w:val="003F6F39"/>
    <w:rsid w:val="00431A6A"/>
    <w:rsid w:val="00450C07"/>
    <w:rsid w:val="004558B4"/>
    <w:rsid w:val="00455BCF"/>
    <w:rsid w:val="0048578D"/>
    <w:rsid w:val="004D322E"/>
    <w:rsid w:val="006238C1"/>
    <w:rsid w:val="00652339"/>
    <w:rsid w:val="00667C52"/>
    <w:rsid w:val="00696285"/>
    <w:rsid w:val="006B2115"/>
    <w:rsid w:val="006D72C5"/>
    <w:rsid w:val="00704394"/>
    <w:rsid w:val="00712AB0"/>
    <w:rsid w:val="00734C77"/>
    <w:rsid w:val="00746297"/>
    <w:rsid w:val="007962FD"/>
    <w:rsid w:val="007D5562"/>
    <w:rsid w:val="007F03E4"/>
    <w:rsid w:val="00800AA2"/>
    <w:rsid w:val="00824F5A"/>
    <w:rsid w:val="008327E9"/>
    <w:rsid w:val="008769A1"/>
    <w:rsid w:val="008D28F7"/>
    <w:rsid w:val="00947A9F"/>
    <w:rsid w:val="009820A9"/>
    <w:rsid w:val="00996629"/>
    <w:rsid w:val="009B02D1"/>
    <w:rsid w:val="009B2B8F"/>
    <w:rsid w:val="009D438D"/>
    <w:rsid w:val="009F5C9D"/>
    <w:rsid w:val="00A00047"/>
    <w:rsid w:val="00A03088"/>
    <w:rsid w:val="00A27CA8"/>
    <w:rsid w:val="00AB3967"/>
    <w:rsid w:val="00AC04B2"/>
    <w:rsid w:val="00AD0CCB"/>
    <w:rsid w:val="00AD5D8D"/>
    <w:rsid w:val="00AE1CCB"/>
    <w:rsid w:val="00B15BBD"/>
    <w:rsid w:val="00B339EA"/>
    <w:rsid w:val="00B41072"/>
    <w:rsid w:val="00B67085"/>
    <w:rsid w:val="00BD4E95"/>
    <w:rsid w:val="00BE2B92"/>
    <w:rsid w:val="00BE4F16"/>
    <w:rsid w:val="00BF0C7F"/>
    <w:rsid w:val="00C174E1"/>
    <w:rsid w:val="00C3112B"/>
    <w:rsid w:val="00C4510E"/>
    <w:rsid w:val="00C4552E"/>
    <w:rsid w:val="00C477FD"/>
    <w:rsid w:val="00C96CE0"/>
    <w:rsid w:val="00CB2942"/>
    <w:rsid w:val="00D2798E"/>
    <w:rsid w:val="00D53C21"/>
    <w:rsid w:val="00D92351"/>
    <w:rsid w:val="00D92474"/>
    <w:rsid w:val="00DF3969"/>
    <w:rsid w:val="00DF59DD"/>
    <w:rsid w:val="00E310EC"/>
    <w:rsid w:val="00E35004"/>
    <w:rsid w:val="00E601B4"/>
    <w:rsid w:val="00E608E7"/>
    <w:rsid w:val="00E82951"/>
    <w:rsid w:val="00EA22E0"/>
    <w:rsid w:val="00EA47D5"/>
    <w:rsid w:val="00ED7FAA"/>
    <w:rsid w:val="00EF2538"/>
    <w:rsid w:val="00EF5FFE"/>
    <w:rsid w:val="00F03AE3"/>
    <w:rsid w:val="00F11FED"/>
    <w:rsid w:val="00F135A6"/>
    <w:rsid w:val="00F25A19"/>
    <w:rsid w:val="00F83C63"/>
    <w:rsid w:val="00F84C8C"/>
    <w:rsid w:val="0EE95441"/>
    <w:rsid w:val="19DC5218"/>
    <w:rsid w:val="3B6DE559"/>
    <w:rsid w:val="58765D98"/>
    <w:rsid w:val="6DAB482D"/>
    <w:rsid w:val="7CFF8B02"/>
    <w:rsid w:val="7EFF9CDB"/>
    <w:rsid w:val="7F7A8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 fillcolor="white">
      <v:fill color="white"/>
    </o:shapedefaults>
    <o:shapelayout v:ext="edit">
      <o:idmap v:ext="edit" data="1"/>
    </o:shapelayout>
  </w:shapeDefaults>
  <w:decimalSymbol w:val="."/>
  <w:listSeparator w:val=","/>
  <w14:docId w14:val="22BE7190"/>
  <w15:docId w15:val="{73167ACF-E805-46CD-BC5B-3A5341B0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仿宋" w:hAnsi="仿宋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ody Text"/>
    <w:basedOn w:val="a"/>
    <w:link w:val="a6"/>
    <w:qFormat/>
    <w:pPr>
      <w:adjustRightInd w:val="0"/>
      <w:jc w:val="left"/>
      <w:textAlignment w:val="baseline"/>
    </w:pPr>
    <w:rPr>
      <w:rFonts w:ascii="Times New Roman" w:hAnsi="Times New Roman"/>
      <w:szCs w:val="20"/>
    </w:rPr>
  </w:style>
  <w:style w:type="paragraph" w:styleId="a7">
    <w:name w:val="Plain Text"/>
    <w:basedOn w:val="a"/>
    <w:link w:val="a8"/>
    <w:uiPriority w:val="99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uiPriority w:val="99"/>
    <w:unhideWhenUsed/>
    <w:qFormat/>
    <w:pPr>
      <w:ind w:leftChars="2500" w:left="10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lang w:eastAsia="en-US"/>
    </w:rPr>
  </w:style>
  <w:style w:type="paragraph" w:styleId="af2">
    <w:name w:val="annotation subject"/>
    <w:basedOn w:val="a3"/>
    <w:next w:val="a3"/>
    <w:link w:val="af3"/>
    <w:uiPriority w:val="99"/>
    <w:unhideWhenUsed/>
    <w:qFormat/>
    <w:rPr>
      <w:b/>
      <w:bCs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纯文本 字符"/>
    <w:link w:val="a7"/>
    <w:uiPriority w:val="99"/>
    <w:qFormat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f0">
    <w:name w:val="页眉 字符"/>
    <w:basedOn w:val="a0"/>
    <w:link w:val="af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正文文本 字符"/>
    <w:basedOn w:val="a0"/>
    <w:link w:val="a5"/>
    <w:qFormat/>
    <w:rPr>
      <w:rFonts w:ascii="Times New Roman" w:eastAsia="宋体" w:hAnsi="Times New Roman" w:cs="Times New Roman"/>
      <w:szCs w:val="20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</w:rPr>
  </w:style>
  <w:style w:type="character" w:customStyle="1" w:styleId="af3">
    <w:name w:val="批注主题 字符"/>
    <w:basedOn w:val="a4"/>
    <w:link w:val="af2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aa">
    <w:name w:val="日期 字符"/>
    <w:basedOn w:val="a0"/>
    <w:link w:val="a9"/>
    <w:uiPriority w:val="99"/>
    <w:semiHidden/>
    <w:qFormat/>
    <w:rPr>
      <w:rFonts w:ascii="Calibri" w:eastAsia="宋体" w:hAnsi="Calibri" w:cs="Times New Roman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  <w:sz w:val="21"/>
      <w:szCs w:val="24"/>
    </w:rPr>
  </w:style>
  <w:style w:type="paragraph" w:styleId="af8">
    <w:name w:val="Revision"/>
    <w:hidden/>
    <w:uiPriority w:val="99"/>
    <w:semiHidden/>
    <w:rsid w:val="003028AA"/>
    <w:rPr>
      <w:rFonts w:ascii="仿宋" w:hAnsi="仿宋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comments" Target="comments.xml"/><Relationship Id="rId26" Type="http://schemas.openxmlformats.org/officeDocument/2006/relationships/header" Target="header9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2.xml"/><Relationship Id="rId42" Type="http://schemas.openxmlformats.org/officeDocument/2006/relationships/header" Target="header17.xml"/><Relationship Id="rId47" Type="http://schemas.microsoft.com/office/2018/08/relationships/commentsExtensible" Target="commentsExtensi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footer" Target="footer15.xml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microsoft.com/office/2011/relationships/commentsExtended" Target="commentsExtended.xml"/><Relationship Id="rId31" Type="http://schemas.openxmlformats.org/officeDocument/2006/relationships/footer" Target="footer11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microsoft.com/office/2016/09/relationships/commentsIds" Target="commentsIds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46" Type="http://schemas.openxmlformats.org/officeDocument/2006/relationships/theme" Target="theme/theme1.xml"/><Relationship Id="rId20" Type="http://schemas.openxmlformats.org/officeDocument/2006/relationships/header" Target="header6.xml"/><Relationship Id="rId41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1"/>
    <customShpInfo spid="_x0000_s2052"/>
    <customShpInfo spid="_x0000_s2054"/>
    <customShpInfo spid="_x0000_s2053"/>
    <customShpInfo spid="_x0000_s2055"/>
    <customShpInfo spid="_x0000_s2057"/>
    <customShpInfo spid="_x0000_s2056"/>
    <customShpInfo spid="_x0000_s2058"/>
    <customShpInfo spid="_x0000_s2060"/>
    <customShpInfo spid="_x0000_s2059"/>
    <customShpInfo spid="_x0000_s2061"/>
    <customShpInfo spid="_x0000_s2063"/>
    <customShpInfo spid="_x0000_s2062"/>
    <customShpInfo spid="_x0000_s2064"/>
    <customShpInfo spid="_x0000_s2066"/>
    <customShpInfo spid="_x0000_s2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343</Words>
  <Characters>1959</Characters>
  <Application>Microsoft Office Word</Application>
  <DocSecurity>0</DocSecurity>
  <Lines>16</Lines>
  <Paragraphs>4</Paragraphs>
  <ScaleCrop>false</ScaleCrop>
  <Company>Deloitte Touche Tohmatsu Services, Inc.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fuwenhua</dc:creator>
  <cp:lastModifiedBy>WangCan</cp:lastModifiedBy>
  <cp:revision>31</cp:revision>
  <cp:lastPrinted>2020-11-28T08:17:00Z</cp:lastPrinted>
  <dcterms:created xsi:type="dcterms:W3CDTF">2020-12-05T03:31:00Z</dcterms:created>
  <dcterms:modified xsi:type="dcterms:W3CDTF">2022-06-06T02:19:00Z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C89D176C6BC34EB8B1BFB3194A62EFB2</vt:lpwstr>
  </property>
</Properties>
</file>